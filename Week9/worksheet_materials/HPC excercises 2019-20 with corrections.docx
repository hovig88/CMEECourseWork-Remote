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8C914" w14:textId="489DD6F8" w:rsidR="00CA5E6C" w:rsidRPr="007C760E" w:rsidRDefault="00242645" w:rsidP="007C760E">
      <w:pPr>
        <w:tabs>
          <w:tab w:val="left" w:pos="467"/>
          <w:tab w:val="center" w:pos="4390"/>
        </w:tabs>
        <w:rPr>
          <w:rFonts w:ascii="Helvetica" w:hAnsi="Helvetica" w:cs="Microsoft Sans Serif"/>
          <w:b/>
          <w:sz w:val="28"/>
          <w:szCs w:val="28"/>
        </w:rPr>
      </w:pPr>
      <w:r w:rsidRPr="007C760E">
        <w:rPr>
          <w:rFonts w:ascii="Helvetica" w:hAnsi="Helvetica" w:cs="Microsoft Sans Serif"/>
          <w:b/>
          <w:sz w:val="28"/>
          <w:szCs w:val="28"/>
        </w:rPr>
        <w:tab/>
      </w:r>
      <w:r w:rsidRPr="007C760E">
        <w:rPr>
          <w:rFonts w:ascii="Helvetica" w:hAnsi="Helvetica" w:cs="Microsoft Sans Serif"/>
          <w:b/>
          <w:sz w:val="28"/>
          <w:szCs w:val="28"/>
        </w:rPr>
        <w:tab/>
      </w:r>
      <w:r w:rsidR="00554A76" w:rsidRPr="007C760E">
        <w:rPr>
          <w:rFonts w:ascii="Helvetica" w:hAnsi="Helvetica" w:cs="Microsoft Sans Serif"/>
          <w:b/>
          <w:sz w:val="28"/>
          <w:szCs w:val="28"/>
        </w:rPr>
        <w:t>High Performance Computing</w:t>
      </w:r>
      <w:r w:rsidR="00323B12" w:rsidRPr="007C760E">
        <w:rPr>
          <w:rFonts w:ascii="Helvetica" w:hAnsi="Helvetica" w:cs="Microsoft Sans Serif"/>
          <w:b/>
          <w:sz w:val="28"/>
          <w:szCs w:val="28"/>
        </w:rPr>
        <w:t xml:space="preserve"> Programming Exercises</w:t>
      </w:r>
    </w:p>
    <w:p w14:paraId="2CD6D63D" w14:textId="77777777" w:rsidR="00323B12" w:rsidRPr="007C760E" w:rsidRDefault="00323B12">
      <w:pPr>
        <w:rPr>
          <w:rFonts w:ascii="Helvetica" w:hAnsi="Helvetica" w:cs="Microsoft Sans Serif"/>
          <w:sz w:val="22"/>
          <w:szCs w:val="22"/>
        </w:rPr>
      </w:pPr>
    </w:p>
    <w:p w14:paraId="48E5B10F" w14:textId="6BB2C2CC" w:rsidR="00323B12" w:rsidRPr="00A027E4" w:rsidRDefault="00794BE9" w:rsidP="00323B12">
      <w:pPr>
        <w:jc w:val="center"/>
        <w:rPr>
          <w:rFonts w:ascii="Helvetica" w:hAnsi="Helvetica" w:cs="Microsoft Sans Serif"/>
          <w:sz w:val="22"/>
          <w:szCs w:val="22"/>
        </w:rPr>
      </w:pPr>
      <w:r w:rsidRPr="00A027E4">
        <w:rPr>
          <w:rFonts w:ascii="Helvetica" w:hAnsi="Helvetica" w:cs="Microsoft Sans Serif"/>
          <w:sz w:val="22"/>
          <w:szCs w:val="22"/>
        </w:rPr>
        <w:t>2</w:t>
      </w:r>
      <w:r w:rsidR="004401F5" w:rsidRPr="00A027E4">
        <w:rPr>
          <w:rFonts w:ascii="Helvetica" w:hAnsi="Helvetica" w:cs="Microsoft Sans Serif"/>
          <w:sz w:val="22"/>
          <w:szCs w:val="22"/>
        </w:rPr>
        <w:t>5</w:t>
      </w:r>
      <w:r w:rsidRPr="00A027E4">
        <w:rPr>
          <w:rFonts w:ascii="Helvetica" w:hAnsi="Helvetica" w:cs="Microsoft Sans Serif"/>
          <w:sz w:val="22"/>
          <w:szCs w:val="22"/>
        </w:rPr>
        <w:t xml:space="preserve">th </w:t>
      </w:r>
      <w:r w:rsidR="00DA193E" w:rsidRPr="00A027E4">
        <w:rPr>
          <w:rFonts w:ascii="Helvetica" w:hAnsi="Helvetica" w:cs="Microsoft Sans Serif"/>
          <w:sz w:val="22"/>
          <w:szCs w:val="22"/>
        </w:rPr>
        <w:t xml:space="preserve">- </w:t>
      </w:r>
      <w:r w:rsidR="004401F5" w:rsidRPr="00A027E4">
        <w:rPr>
          <w:rFonts w:ascii="Helvetica" w:hAnsi="Helvetica" w:cs="Microsoft Sans Serif"/>
          <w:sz w:val="22"/>
          <w:szCs w:val="22"/>
        </w:rPr>
        <w:t>29</w:t>
      </w:r>
      <w:r w:rsidRPr="00A027E4">
        <w:rPr>
          <w:rFonts w:ascii="Helvetica" w:hAnsi="Helvetica" w:cs="Microsoft Sans Serif"/>
          <w:sz w:val="22"/>
          <w:szCs w:val="22"/>
        </w:rPr>
        <w:t>th November 201</w:t>
      </w:r>
      <w:r w:rsidR="004401F5" w:rsidRPr="00A027E4">
        <w:rPr>
          <w:rFonts w:ascii="Helvetica" w:hAnsi="Helvetica" w:cs="Microsoft Sans Serif"/>
          <w:sz w:val="22"/>
          <w:szCs w:val="22"/>
        </w:rPr>
        <w:t>9</w:t>
      </w:r>
    </w:p>
    <w:p w14:paraId="0DD8C4D7" w14:textId="04BD458D" w:rsidR="00323B12" w:rsidRPr="00A027E4" w:rsidRDefault="00323B12" w:rsidP="00053FB4">
      <w:pPr>
        <w:jc w:val="center"/>
        <w:rPr>
          <w:rFonts w:ascii="Helvetica" w:hAnsi="Helvetica" w:cs="Microsoft Sans Serif"/>
          <w:sz w:val="22"/>
          <w:szCs w:val="22"/>
        </w:rPr>
      </w:pPr>
      <w:r w:rsidRPr="00A027E4">
        <w:rPr>
          <w:rFonts w:ascii="Helvetica" w:hAnsi="Helvetica" w:cs="Microsoft Sans Serif"/>
          <w:sz w:val="22"/>
          <w:szCs w:val="22"/>
        </w:rPr>
        <w:t>James Rosindell (</w:t>
      </w:r>
      <w:hyperlink r:id="rId6" w:history="1">
        <w:r w:rsidRPr="00A027E4">
          <w:rPr>
            <w:sz w:val="22"/>
            <w:szCs w:val="22"/>
          </w:rPr>
          <w:t>j.rosindell@imperial.ac.uk</w:t>
        </w:r>
      </w:hyperlink>
      <w:r w:rsidRPr="00A027E4">
        <w:rPr>
          <w:rFonts w:ascii="Helvetica" w:hAnsi="Helvetica" w:cs="Microsoft Sans Serif"/>
          <w:sz w:val="22"/>
          <w:szCs w:val="22"/>
        </w:rPr>
        <w:t>)</w:t>
      </w:r>
    </w:p>
    <w:p w14:paraId="50D62A92" w14:textId="77777777" w:rsidR="000D3F8B" w:rsidRPr="007C760E" w:rsidRDefault="000D3F8B" w:rsidP="000F5762">
      <w:pPr>
        <w:jc w:val="both"/>
        <w:rPr>
          <w:rFonts w:ascii="Helvetica" w:hAnsi="Helvetica" w:cs="Microsoft Sans Serif"/>
          <w:i/>
          <w:sz w:val="22"/>
          <w:szCs w:val="22"/>
        </w:rPr>
      </w:pPr>
    </w:p>
    <w:p w14:paraId="20CBEBD0" w14:textId="592497E4" w:rsidR="00C0405B" w:rsidRPr="00053FB4" w:rsidRDefault="00C0405B" w:rsidP="000F5762">
      <w:pPr>
        <w:jc w:val="both"/>
        <w:rPr>
          <w:rFonts w:ascii="Helvetica" w:hAnsi="Helvetica" w:cs="Microsoft Sans Serif"/>
          <w:sz w:val="22"/>
          <w:szCs w:val="22"/>
        </w:rPr>
      </w:pPr>
      <w:r w:rsidRPr="00053FB4">
        <w:rPr>
          <w:rFonts w:ascii="Helvetica" w:hAnsi="Helvetica" w:cs="Microsoft Sans Serif"/>
          <w:sz w:val="22"/>
          <w:szCs w:val="22"/>
        </w:rPr>
        <w:t>Please</w:t>
      </w:r>
      <w:r w:rsidR="000D3F8B" w:rsidRPr="00053FB4">
        <w:rPr>
          <w:rFonts w:ascii="Helvetica" w:hAnsi="Helvetica" w:cs="Microsoft Sans Serif"/>
          <w:sz w:val="22"/>
          <w:szCs w:val="22"/>
        </w:rPr>
        <w:t xml:space="preserve"> </w:t>
      </w:r>
      <w:r w:rsidR="00DA281C" w:rsidRPr="00053FB4">
        <w:rPr>
          <w:rFonts w:ascii="Helvetica" w:hAnsi="Helvetica" w:cs="Microsoft Sans Serif"/>
          <w:sz w:val="22"/>
          <w:szCs w:val="22"/>
        </w:rPr>
        <w:t>answer all the questions</w:t>
      </w:r>
      <w:r w:rsidR="00053FB4" w:rsidRPr="00053FB4">
        <w:rPr>
          <w:rFonts w:ascii="Helvetica" w:hAnsi="Helvetica" w:cs="Microsoft Sans Serif"/>
          <w:sz w:val="22"/>
          <w:szCs w:val="22"/>
        </w:rPr>
        <w:t xml:space="preserve"> by editing and adding to the provided R files.  You will hand in your R files, one shell script file, and the set of files produced by a successful run of your code on the HPC system.  Specifically please </w:t>
      </w:r>
      <w:r w:rsidR="001A3BFE" w:rsidRPr="00053FB4">
        <w:rPr>
          <w:rFonts w:ascii="Helvetica" w:hAnsi="Helvetica" w:cs="Microsoft Sans Serif"/>
          <w:sz w:val="22"/>
          <w:szCs w:val="22"/>
        </w:rPr>
        <w:t xml:space="preserve">hand in </w:t>
      </w:r>
      <w:r w:rsidR="003A679F" w:rsidRPr="00053FB4">
        <w:rPr>
          <w:rFonts w:ascii="Helvetica" w:hAnsi="Helvetica" w:cs="Microsoft Sans Serif"/>
          <w:sz w:val="22"/>
          <w:szCs w:val="22"/>
        </w:rPr>
        <w:t>the</w:t>
      </w:r>
      <w:r w:rsidR="00FF1581" w:rsidRPr="00053FB4">
        <w:rPr>
          <w:rFonts w:ascii="Helvetica" w:hAnsi="Helvetica" w:cs="Microsoft Sans Serif"/>
          <w:sz w:val="22"/>
          <w:szCs w:val="22"/>
        </w:rPr>
        <w:t xml:space="preserve"> </w:t>
      </w:r>
      <w:r w:rsidR="003A679F" w:rsidRPr="00053FB4">
        <w:rPr>
          <w:rFonts w:ascii="Helvetica" w:hAnsi="Helvetica" w:cs="Microsoft Sans Serif"/>
          <w:sz w:val="22"/>
          <w:szCs w:val="22"/>
        </w:rPr>
        <w:t xml:space="preserve">following </w:t>
      </w:r>
      <w:r w:rsidR="00FF1581" w:rsidRPr="00053FB4">
        <w:rPr>
          <w:rFonts w:ascii="Helvetica" w:hAnsi="Helvetica" w:cs="Microsoft Sans Serif"/>
          <w:sz w:val="22"/>
          <w:szCs w:val="22"/>
        </w:rPr>
        <w:t>files</w:t>
      </w:r>
      <w:r w:rsidR="003A679F" w:rsidRPr="00053FB4">
        <w:rPr>
          <w:rFonts w:ascii="Helvetica" w:hAnsi="Helvetica" w:cs="Microsoft Sans Serif"/>
          <w:sz w:val="22"/>
          <w:szCs w:val="22"/>
        </w:rPr>
        <w:t xml:space="preserve"> as a zip</w:t>
      </w:r>
      <w:r w:rsidR="00FF1581" w:rsidRPr="00053FB4">
        <w:rPr>
          <w:rFonts w:ascii="Helvetica" w:hAnsi="Helvetica" w:cs="Microsoft Sans Serif"/>
          <w:sz w:val="22"/>
          <w:szCs w:val="22"/>
        </w:rPr>
        <w:t>:</w:t>
      </w:r>
    </w:p>
    <w:p w14:paraId="78FA2717" w14:textId="77777777" w:rsidR="00DA281C" w:rsidRPr="005D0DBC" w:rsidRDefault="00DA281C" w:rsidP="000F5762">
      <w:pPr>
        <w:jc w:val="both"/>
        <w:rPr>
          <w:rFonts w:ascii="Helvetica" w:hAnsi="Helvetica" w:cs="Microsoft Sans Serif"/>
          <w:b/>
          <w:sz w:val="22"/>
          <w:szCs w:val="22"/>
        </w:rPr>
      </w:pPr>
    </w:p>
    <w:p w14:paraId="0148B565" w14:textId="3F0FCB5F" w:rsidR="005D0DBC" w:rsidRPr="005D0DBC" w:rsidRDefault="005D0DBC" w:rsidP="005D0DBC">
      <w:pPr>
        <w:pStyle w:val="ListParagraph"/>
        <w:numPr>
          <w:ilvl w:val="0"/>
          <w:numId w:val="9"/>
        </w:numPr>
        <w:jc w:val="both"/>
        <w:rPr>
          <w:rFonts w:ascii="Helvetica" w:hAnsi="Helvetica" w:cs="Microsoft Sans Serif"/>
          <w:sz w:val="22"/>
          <w:szCs w:val="22"/>
        </w:rPr>
      </w:pPr>
      <w:proofErr w:type="gramStart"/>
      <w:r w:rsidRPr="005D0DBC">
        <w:rPr>
          <w:rFonts w:ascii="Helvetica" w:hAnsi="Helvetica" w:cs="Microsoft Sans Serif"/>
          <w:sz w:val="22"/>
          <w:szCs w:val="22"/>
        </w:rPr>
        <w:t>jrosinde</w:t>
      </w:r>
      <w:proofErr w:type="gramEnd"/>
      <w:r w:rsidRPr="005D0DBC">
        <w:rPr>
          <w:rFonts w:ascii="Helvetica" w:hAnsi="Helvetica" w:cs="Microsoft Sans Serif"/>
          <w:sz w:val="22"/>
          <w:szCs w:val="22"/>
        </w:rPr>
        <w:t>_HPC_2019_cluster.R</w:t>
      </w:r>
      <w:r w:rsidR="00DA281C">
        <w:rPr>
          <w:rFonts w:ascii="Helvetica" w:hAnsi="Helvetica" w:cs="Microsoft Sans Serif"/>
          <w:sz w:val="22"/>
          <w:szCs w:val="22"/>
        </w:rPr>
        <w:t xml:space="preserve"> (based on </w:t>
      </w:r>
      <w:proofErr w:type="spellStart"/>
      <w:r w:rsidR="00DA281C">
        <w:rPr>
          <w:rFonts w:ascii="Helvetica" w:hAnsi="Helvetica" w:cs="Microsoft Sans Serif"/>
          <w:sz w:val="22"/>
          <w:szCs w:val="22"/>
        </w:rPr>
        <w:t>proforma</w:t>
      </w:r>
      <w:proofErr w:type="spellEnd"/>
      <w:r w:rsidR="00DA281C">
        <w:rPr>
          <w:rFonts w:ascii="Helvetica" w:hAnsi="Helvetica" w:cs="Microsoft Sans Serif"/>
          <w:sz w:val="22"/>
          <w:szCs w:val="22"/>
        </w:rPr>
        <w:t>)</w:t>
      </w:r>
    </w:p>
    <w:p w14:paraId="7E9E87E8" w14:textId="788BE888" w:rsidR="005D0DBC" w:rsidRPr="005D0DBC" w:rsidRDefault="005D0DBC" w:rsidP="005D0DBC">
      <w:pPr>
        <w:pStyle w:val="ListParagraph"/>
        <w:numPr>
          <w:ilvl w:val="0"/>
          <w:numId w:val="9"/>
        </w:numPr>
        <w:jc w:val="both"/>
        <w:rPr>
          <w:rFonts w:ascii="Helvetica" w:hAnsi="Helvetica" w:cs="Microsoft Sans Serif"/>
          <w:sz w:val="22"/>
          <w:szCs w:val="22"/>
        </w:rPr>
      </w:pPr>
      <w:proofErr w:type="gramStart"/>
      <w:r w:rsidRPr="005D0DBC">
        <w:rPr>
          <w:rFonts w:ascii="Helvetica" w:hAnsi="Helvetica" w:cs="Microsoft Sans Serif"/>
          <w:sz w:val="22"/>
          <w:szCs w:val="22"/>
        </w:rPr>
        <w:t>jrosinde</w:t>
      </w:r>
      <w:proofErr w:type="gramEnd"/>
      <w:r w:rsidRPr="005D0DBC">
        <w:rPr>
          <w:rFonts w:ascii="Helvetica" w:hAnsi="Helvetica" w:cs="Microsoft Sans Serif"/>
          <w:sz w:val="22"/>
          <w:szCs w:val="22"/>
        </w:rPr>
        <w:t>_HPC_2019_main.R</w:t>
      </w:r>
      <w:r w:rsidR="00DA281C">
        <w:rPr>
          <w:rFonts w:ascii="Helvetica" w:hAnsi="Helvetica" w:cs="Microsoft Sans Serif"/>
          <w:sz w:val="22"/>
          <w:szCs w:val="22"/>
        </w:rPr>
        <w:t xml:space="preserve"> (based on </w:t>
      </w:r>
      <w:proofErr w:type="spellStart"/>
      <w:r w:rsidR="00DA281C">
        <w:rPr>
          <w:rFonts w:ascii="Helvetica" w:hAnsi="Helvetica" w:cs="Microsoft Sans Serif"/>
          <w:sz w:val="22"/>
          <w:szCs w:val="22"/>
        </w:rPr>
        <w:t>proforma</w:t>
      </w:r>
      <w:proofErr w:type="spellEnd"/>
      <w:r w:rsidR="00DA281C">
        <w:rPr>
          <w:rFonts w:ascii="Helvetica" w:hAnsi="Helvetica" w:cs="Microsoft Sans Serif"/>
          <w:sz w:val="22"/>
          <w:szCs w:val="22"/>
        </w:rPr>
        <w:t>)</w:t>
      </w:r>
    </w:p>
    <w:p w14:paraId="5CE20DD2" w14:textId="4B6AF997" w:rsidR="005D0DBC" w:rsidRPr="005D0DBC" w:rsidRDefault="005D0DBC" w:rsidP="005D0DBC">
      <w:pPr>
        <w:pStyle w:val="ListParagraph"/>
        <w:numPr>
          <w:ilvl w:val="0"/>
          <w:numId w:val="9"/>
        </w:numPr>
        <w:jc w:val="both"/>
        <w:rPr>
          <w:rFonts w:ascii="Helvetica" w:hAnsi="Helvetica" w:cs="Microsoft Sans Serif"/>
          <w:sz w:val="22"/>
          <w:szCs w:val="22"/>
        </w:rPr>
      </w:pPr>
      <w:proofErr w:type="gramStart"/>
      <w:r w:rsidRPr="005D0DBC">
        <w:rPr>
          <w:rFonts w:ascii="Helvetica" w:hAnsi="Helvetica" w:cs="Microsoft Sans Serif"/>
          <w:sz w:val="22"/>
          <w:szCs w:val="22"/>
        </w:rPr>
        <w:t>your</w:t>
      </w:r>
      <w:proofErr w:type="gramEnd"/>
      <w:r w:rsidRPr="005D0DBC">
        <w:rPr>
          <w:rFonts w:ascii="Helvetica" w:hAnsi="Helvetica" w:cs="Microsoft Sans Serif"/>
          <w:sz w:val="22"/>
          <w:szCs w:val="22"/>
        </w:rPr>
        <w:t xml:space="preserve"> shell script (.</w:t>
      </w:r>
      <w:proofErr w:type="spellStart"/>
      <w:r w:rsidRPr="005D0DBC">
        <w:rPr>
          <w:rFonts w:ascii="Helvetica" w:hAnsi="Helvetica" w:cs="Microsoft Sans Serif"/>
          <w:sz w:val="22"/>
          <w:szCs w:val="22"/>
        </w:rPr>
        <w:t>sh</w:t>
      </w:r>
      <w:proofErr w:type="spellEnd"/>
      <w:r w:rsidRPr="005D0DBC">
        <w:rPr>
          <w:rFonts w:ascii="Helvetica" w:hAnsi="Helvetica" w:cs="Microsoft Sans Serif"/>
          <w:sz w:val="22"/>
          <w:szCs w:val="22"/>
        </w:rPr>
        <w:t>) file for running on the cluster</w:t>
      </w:r>
    </w:p>
    <w:p w14:paraId="61874090" w14:textId="1D586137" w:rsidR="005D0DBC" w:rsidRPr="005D0DBC" w:rsidRDefault="005D0DBC" w:rsidP="005D0DBC">
      <w:pPr>
        <w:pStyle w:val="ListParagraph"/>
        <w:numPr>
          <w:ilvl w:val="0"/>
          <w:numId w:val="9"/>
        </w:numPr>
        <w:jc w:val="both"/>
        <w:rPr>
          <w:rFonts w:ascii="Helvetica" w:hAnsi="Helvetica" w:cs="Microsoft Sans Serif"/>
          <w:sz w:val="22"/>
          <w:szCs w:val="22"/>
        </w:rPr>
      </w:pPr>
      <w:proofErr w:type="gramStart"/>
      <w:r w:rsidRPr="005D0DBC">
        <w:rPr>
          <w:rFonts w:ascii="Helvetica" w:hAnsi="Helvetica" w:cs="Microsoft Sans Serif"/>
          <w:sz w:val="22"/>
          <w:szCs w:val="22"/>
        </w:rPr>
        <w:t>.e</w:t>
      </w:r>
      <w:proofErr w:type="gramEnd"/>
      <w:r w:rsidRPr="005D0DBC">
        <w:rPr>
          <w:rFonts w:ascii="Helvetica" w:hAnsi="Helvetica" w:cs="Microsoft Sans Serif"/>
          <w:sz w:val="22"/>
          <w:szCs w:val="22"/>
        </w:rPr>
        <w:t xml:space="preserve"> and .o files </w:t>
      </w:r>
      <w:r w:rsidR="00DA281C">
        <w:rPr>
          <w:rFonts w:ascii="Helvetica" w:hAnsi="Helvetica" w:cs="Microsoft Sans Serif"/>
          <w:sz w:val="22"/>
          <w:szCs w:val="22"/>
        </w:rPr>
        <w:t>generated by</w:t>
      </w:r>
      <w:r w:rsidRPr="005D0DBC">
        <w:rPr>
          <w:rFonts w:ascii="Helvetica" w:hAnsi="Helvetica" w:cs="Microsoft Sans Serif"/>
          <w:sz w:val="22"/>
          <w:szCs w:val="22"/>
        </w:rPr>
        <w:t xml:space="preserve"> the cluster for your 100 simulation runs</w:t>
      </w:r>
    </w:p>
    <w:p w14:paraId="61F5E893" w14:textId="4FB071EF" w:rsidR="005D0DBC" w:rsidRPr="005D0DBC" w:rsidRDefault="005D0DBC" w:rsidP="005D0DBC">
      <w:pPr>
        <w:pStyle w:val="ListParagraph"/>
        <w:numPr>
          <w:ilvl w:val="0"/>
          <w:numId w:val="9"/>
        </w:numPr>
        <w:jc w:val="both"/>
        <w:rPr>
          <w:rFonts w:ascii="Helvetica" w:hAnsi="Helvetica" w:cs="Microsoft Sans Serif"/>
          <w:sz w:val="22"/>
          <w:szCs w:val="22"/>
        </w:rPr>
      </w:pPr>
      <w:proofErr w:type="gramStart"/>
      <w:r w:rsidRPr="005D0DBC">
        <w:rPr>
          <w:rFonts w:ascii="Helvetica" w:hAnsi="Helvetica" w:cs="Microsoft Sans Serif"/>
          <w:sz w:val="22"/>
          <w:szCs w:val="22"/>
        </w:rPr>
        <w:t>.</w:t>
      </w:r>
      <w:proofErr w:type="spellStart"/>
      <w:r w:rsidRPr="005D0DBC">
        <w:rPr>
          <w:rFonts w:ascii="Helvetica" w:hAnsi="Helvetica" w:cs="Microsoft Sans Serif"/>
          <w:sz w:val="22"/>
          <w:szCs w:val="22"/>
        </w:rPr>
        <w:t>rda</w:t>
      </w:r>
      <w:proofErr w:type="spellEnd"/>
      <w:proofErr w:type="gramEnd"/>
      <w:r w:rsidRPr="005D0DBC">
        <w:rPr>
          <w:rFonts w:ascii="Helvetica" w:hAnsi="Helvetica" w:cs="Microsoft Sans Serif"/>
          <w:sz w:val="22"/>
          <w:szCs w:val="22"/>
        </w:rPr>
        <w:t xml:space="preserve"> </w:t>
      </w:r>
      <w:r w:rsidR="00DA281C">
        <w:rPr>
          <w:rFonts w:ascii="Helvetica" w:hAnsi="Helvetica" w:cs="Microsoft Sans Serif"/>
          <w:sz w:val="22"/>
          <w:szCs w:val="22"/>
        </w:rPr>
        <w:t xml:space="preserve">output </w:t>
      </w:r>
      <w:r w:rsidRPr="005D0DBC">
        <w:rPr>
          <w:rFonts w:ascii="Helvetica" w:hAnsi="Helvetica" w:cs="Microsoft Sans Serif"/>
          <w:sz w:val="22"/>
          <w:szCs w:val="22"/>
        </w:rPr>
        <w:t xml:space="preserve">files </w:t>
      </w:r>
      <w:r w:rsidR="00DA281C">
        <w:rPr>
          <w:rFonts w:ascii="Helvetica" w:hAnsi="Helvetica" w:cs="Microsoft Sans Serif"/>
          <w:sz w:val="22"/>
          <w:szCs w:val="22"/>
        </w:rPr>
        <w:t xml:space="preserve">saved </w:t>
      </w:r>
      <w:r w:rsidRPr="005D0DBC">
        <w:rPr>
          <w:rFonts w:ascii="Helvetica" w:hAnsi="Helvetica" w:cs="Microsoft Sans Serif"/>
          <w:sz w:val="22"/>
          <w:szCs w:val="22"/>
        </w:rPr>
        <w:t>from the cluster for your 100 simulation runs</w:t>
      </w:r>
    </w:p>
    <w:p w14:paraId="425EC1F5" w14:textId="569E464B" w:rsidR="005D0DBC" w:rsidRDefault="005D0DBC" w:rsidP="005D0DBC">
      <w:pPr>
        <w:pStyle w:val="ListParagraph"/>
        <w:numPr>
          <w:ilvl w:val="0"/>
          <w:numId w:val="9"/>
        </w:numPr>
        <w:jc w:val="both"/>
        <w:rPr>
          <w:rFonts w:ascii="Helvetica" w:hAnsi="Helvetica" w:cs="Microsoft Sans Serif"/>
          <w:sz w:val="22"/>
          <w:szCs w:val="22"/>
        </w:rPr>
      </w:pPr>
      <w:proofErr w:type="gramStart"/>
      <w:r w:rsidRPr="005D0DBC">
        <w:rPr>
          <w:rFonts w:ascii="Helvetica" w:hAnsi="Helvetica" w:cs="Microsoft Sans Serif"/>
          <w:sz w:val="22"/>
          <w:szCs w:val="22"/>
        </w:rPr>
        <w:t>jrosinde</w:t>
      </w:r>
      <w:proofErr w:type="gramEnd"/>
      <w:r w:rsidRPr="005D0DBC">
        <w:rPr>
          <w:rFonts w:ascii="Helvetica" w:hAnsi="Helvetica" w:cs="Microsoft Sans Serif"/>
          <w:sz w:val="22"/>
          <w:szCs w:val="22"/>
        </w:rPr>
        <w:t>_HPC_2019_challengeG.R</w:t>
      </w:r>
      <w:r w:rsidR="00DA281C">
        <w:rPr>
          <w:rFonts w:ascii="Helvetica" w:hAnsi="Helvetica" w:cs="Microsoft Sans Serif"/>
          <w:sz w:val="22"/>
          <w:szCs w:val="22"/>
        </w:rPr>
        <w:t xml:space="preserve"> (if you do this optional question)</w:t>
      </w:r>
    </w:p>
    <w:p w14:paraId="2C71E16D" w14:textId="77777777" w:rsidR="005D0DBC" w:rsidRDefault="005D0DBC" w:rsidP="005D0DBC">
      <w:pPr>
        <w:jc w:val="both"/>
        <w:rPr>
          <w:rFonts w:ascii="Helvetica" w:hAnsi="Helvetica" w:cs="Microsoft Sans Serif"/>
          <w:sz w:val="22"/>
          <w:szCs w:val="22"/>
        </w:rPr>
      </w:pPr>
    </w:p>
    <w:p w14:paraId="0BE13AC6" w14:textId="42ADC888" w:rsidR="000D3F8B" w:rsidRPr="005E1C14" w:rsidRDefault="005D0DBC" w:rsidP="000F5762">
      <w:pPr>
        <w:jc w:val="both"/>
        <w:rPr>
          <w:rFonts w:ascii="Helvetica" w:hAnsi="Helvetica" w:cs="Microsoft Sans Serif"/>
          <w:sz w:val="22"/>
          <w:szCs w:val="22"/>
        </w:rPr>
      </w:pPr>
      <w:r w:rsidRPr="005E1C14">
        <w:rPr>
          <w:rFonts w:ascii="Helvetica" w:hAnsi="Helvetica" w:cs="Microsoft Sans Serif"/>
          <w:sz w:val="22"/>
          <w:szCs w:val="22"/>
        </w:rPr>
        <w:t>I’ve put my username here as a placeholder but you should change this to use your own username.</w:t>
      </w:r>
      <w:r w:rsidR="00E31F2D" w:rsidRPr="005E1C14">
        <w:rPr>
          <w:rFonts w:ascii="Helvetica" w:hAnsi="Helvetica" w:cs="Microsoft Sans Serif"/>
          <w:sz w:val="22"/>
          <w:szCs w:val="22"/>
        </w:rPr>
        <w:t xml:space="preserve"> Please do not use packages - they should not be needed. </w:t>
      </w:r>
      <w:r w:rsidR="00E31F2D" w:rsidRPr="005E1C14">
        <w:rPr>
          <w:rFonts w:ascii="Helvetica" w:hAnsi="Helvetica" w:cs="Microsoft Sans Serif"/>
          <w:sz w:val="22"/>
          <w:szCs w:val="22"/>
          <w:lang w:val="en-US"/>
        </w:rPr>
        <w:t xml:space="preserve">If I run the source command on your </w:t>
      </w:r>
      <w:proofErr w:type="spellStart"/>
      <w:proofErr w:type="gramStart"/>
      <w:r w:rsidR="00E31F2D" w:rsidRPr="005E1C14">
        <w:rPr>
          <w:rFonts w:ascii="Helvetica" w:hAnsi="Helvetica" w:cs="Microsoft Sans Serif"/>
          <w:sz w:val="22"/>
          <w:szCs w:val="22"/>
          <w:lang w:val="en-US"/>
        </w:rPr>
        <w:t>main.R</w:t>
      </w:r>
      <w:proofErr w:type="spellEnd"/>
      <w:proofErr w:type="gramEnd"/>
      <w:r w:rsidR="00E31F2D" w:rsidRPr="005E1C14">
        <w:rPr>
          <w:rFonts w:ascii="Helvetica" w:hAnsi="Helvetica" w:cs="Microsoft Sans Serif"/>
          <w:sz w:val="22"/>
          <w:szCs w:val="22"/>
          <w:lang w:val="en-US"/>
        </w:rPr>
        <w:t xml:space="preserve"> file it should run very quickly without error and load all the functions into memory so that they can be tested - it should not actually run the functions or perform any other functions</w:t>
      </w:r>
      <w:r w:rsidR="005E1C14" w:rsidRPr="005E1C14">
        <w:rPr>
          <w:rFonts w:ascii="Helvetica" w:hAnsi="Helvetica" w:cs="Microsoft Sans Serif"/>
          <w:sz w:val="22"/>
          <w:szCs w:val="22"/>
        </w:rPr>
        <w:t xml:space="preserve">. </w:t>
      </w:r>
      <w:r w:rsidR="005E1C14">
        <w:rPr>
          <w:rFonts w:ascii="Helvetica" w:hAnsi="Helvetica" w:cs="Microsoft Sans Serif"/>
          <w:sz w:val="22"/>
          <w:szCs w:val="22"/>
        </w:rPr>
        <w:t xml:space="preserve">Please refer to the separate mark scheme for details on the grading process. </w:t>
      </w:r>
      <w:r w:rsidR="00EB1DDB">
        <w:rPr>
          <w:rFonts w:ascii="Helvetica" w:hAnsi="Helvetica" w:cs="Microsoft Sans Serif"/>
          <w:sz w:val="22"/>
          <w:szCs w:val="22"/>
        </w:rPr>
        <w:t>Informal f</w:t>
      </w:r>
      <w:r w:rsidR="005E1C14" w:rsidRPr="005E1C14">
        <w:rPr>
          <w:rFonts w:ascii="Helvetica" w:hAnsi="Helvetica" w:cs="Microsoft Sans Serif"/>
          <w:sz w:val="22"/>
          <w:szCs w:val="22"/>
        </w:rPr>
        <w:t xml:space="preserve">eedback will be given immediately during the </w:t>
      </w:r>
      <w:r w:rsidR="005E1C14">
        <w:rPr>
          <w:rFonts w:ascii="Helvetica" w:hAnsi="Helvetica" w:cs="Microsoft Sans Serif"/>
          <w:sz w:val="22"/>
          <w:szCs w:val="22"/>
        </w:rPr>
        <w:t>practical sessions</w:t>
      </w:r>
      <w:r w:rsidR="005E1C14" w:rsidRPr="005E1C14">
        <w:rPr>
          <w:rFonts w:ascii="Helvetica" w:hAnsi="Helvetica" w:cs="Microsoft Sans Serif"/>
          <w:sz w:val="22"/>
          <w:szCs w:val="22"/>
        </w:rPr>
        <w:t xml:space="preserve"> and in an add</w:t>
      </w:r>
      <w:r w:rsidR="005E1C14">
        <w:rPr>
          <w:rFonts w:ascii="Helvetica" w:hAnsi="Helvetica" w:cs="Microsoft Sans Serif"/>
          <w:sz w:val="22"/>
          <w:szCs w:val="22"/>
        </w:rPr>
        <w:t>itional help session (date TBA).</w:t>
      </w:r>
      <w:r w:rsidR="005E1C14" w:rsidRPr="005E1C14">
        <w:rPr>
          <w:rFonts w:ascii="Helvetica" w:hAnsi="Helvetica" w:cs="Microsoft Sans Serif"/>
          <w:sz w:val="22"/>
          <w:szCs w:val="22"/>
        </w:rPr>
        <w:t xml:space="preserve"> </w:t>
      </w:r>
      <w:r w:rsidR="005E1C14">
        <w:rPr>
          <w:rFonts w:ascii="Helvetica" w:hAnsi="Helvetica" w:cs="Microsoft Sans Serif"/>
          <w:sz w:val="22"/>
          <w:szCs w:val="22"/>
        </w:rPr>
        <w:t>D</w:t>
      </w:r>
      <w:r w:rsidR="005E1C14" w:rsidRPr="005E1C14">
        <w:rPr>
          <w:rFonts w:ascii="Helvetica" w:hAnsi="Helvetica" w:cs="Microsoft Sans Serif"/>
          <w:sz w:val="22"/>
          <w:szCs w:val="22"/>
        </w:rPr>
        <w:t xml:space="preserve">ue to the large workload involved in the marking process your final grades may not be available for a </w:t>
      </w:r>
      <w:r w:rsidR="005E1C14">
        <w:rPr>
          <w:rFonts w:ascii="Helvetica" w:hAnsi="Helvetica" w:cs="Microsoft Sans Serif"/>
          <w:sz w:val="22"/>
          <w:szCs w:val="22"/>
        </w:rPr>
        <w:t xml:space="preserve">long </w:t>
      </w:r>
      <w:r w:rsidR="005E1C14" w:rsidRPr="005E1C14">
        <w:rPr>
          <w:rFonts w:ascii="Helvetica" w:hAnsi="Helvetica" w:cs="Microsoft Sans Serif"/>
          <w:sz w:val="22"/>
          <w:szCs w:val="22"/>
        </w:rPr>
        <w:t xml:space="preserve">while after handing in.  </w:t>
      </w:r>
    </w:p>
    <w:p w14:paraId="4431A318" w14:textId="77777777" w:rsidR="00D47D09" w:rsidRPr="005E1C14" w:rsidRDefault="00D47D09" w:rsidP="00D47D09">
      <w:pPr>
        <w:jc w:val="both"/>
        <w:rPr>
          <w:rFonts w:ascii="Helvetica" w:hAnsi="Helvetica" w:cs="Microsoft Sans Serif"/>
          <w:sz w:val="22"/>
          <w:szCs w:val="22"/>
        </w:rPr>
      </w:pPr>
    </w:p>
    <w:p w14:paraId="4C293AF8" w14:textId="0A0D5FBB" w:rsidR="000E4168" w:rsidRPr="007C760E" w:rsidRDefault="0025057A" w:rsidP="00242645">
      <w:pPr>
        <w:tabs>
          <w:tab w:val="left" w:pos="467"/>
          <w:tab w:val="center" w:pos="4390"/>
        </w:tabs>
        <w:jc w:val="center"/>
        <w:rPr>
          <w:rFonts w:ascii="Helvetica" w:hAnsi="Helvetica" w:cs="Microsoft Sans Serif"/>
          <w:b/>
          <w:sz w:val="28"/>
          <w:szCs w:val="28"/>
        </w:rPr>
      </w:pPr>
      <w:r w:rsidRPr="007C760E">
        <w:rPr>
          <w:rFonts w:ascii="Helvetica" w:hAnsi="Helvetica" w:cs="Microsoft Sans Serif"/>
          <w:b/>
          <w:sz w:val="28"/>
          <w:szCs w:val="28"/>
        </w:rPr>
        <w:t xml:space="preserve">Neutral </w:t>
      </w:r>
      <w:r w:rsidR="00242645" w:rsidRPr="007C760E">
        <w:rPr>
          <w:rFonts w:ascii="Helvetica" w:hAnsi="Helvetica" w:cs="Microsoft Sans Serif"/>
          <w:b/>
          <w:sz w:val="28"/>
          <w:szCs w:val="28"/>
        </w:rPr>
        <w:t>T</w:t>
      </w:r>
      <w:r w:rsidRPr="007C760E">
        <w:rPr>
          <w:rFonts w:ascii="Helvetica" w:hAnsi="Helvetica" w:cs="Microsoft Sans Serif"/>
          <w:b/>
          <w:sz w:val="28"/>
          <w:szCs w:val="28"/>
        </w:rPr>
        <w:t xml:space="preserve">heory </w:t>
      </w:r>
      <w:r w:rsidR="00242645" w:rsidRPr="007C760E">
        <w:rPr>
          <w:rFonts w:ascii="Helvetica" w:hAnsi="Helvetica" w:cs="Microsoft Sans Serif"/>
          <w:b/>
          <w:sz w:val="28"/>
          <w:szCs w:val="28"/>
        </w:rPr>
        <w:t>S</w:t>
      </w:r>
      <w:r w:rsidRPr="007C760E">
        <w:rPr>
          <w:rFonts w:ascii="Helvetica" w:hAnsi="Helvetica" w:cs="Microsoft Sans Serif"/>
          <w:b/>
          <w:sz w:val="28"/>
          <w:szCs w:val="28"/>
        </w:rPr>
        <w:t>imulations</w:t>
      </w:r>
    </w:p>
    <w:p w14:paraId="67D1C663" w14:textId="65ECCD31" w:rsidR="00242645" w:rsidRDefault="00242645" w:rsidP="00350A3B">
      <w:pPr>
        <w:jc w:val="center"/>
        <w:rPr>
          <w:rFonts w:ascii="Helvetica" w:hAnsi="Helvetica" w:cs="Microsoft Sans Serif"/>
          <w:sz w:val="22"/>
          <w:szCs w:val="22"/>
        </w:rPr>
      </w:pPr>
    </w:p>
    <w:p w14:paraId="29478DFC" w14:textId="0F9F8C62" w:rsidR="00197D67" w:rsidRDefault="00197D67" w:rsidP="00197D67">
      <w:pPr>
        <w:rPr>
          <w:rFonts w:ascii="Helvetica" w:hAnsi="Helvetica" w:cs="Microsoft Sans Serif"/>
          <w:sz w:val="22"/>
          <w:szCs w:val="22"/>
        </w:rPr>
      </w:pPr>
      <w:r>
        <w:rPr>
          <w:rFonts w:ascii="Helvetica" w:hAnsi="Helvetica" w:cs="Microsoft Sans Serif"/>
          <w:sz w:val="22"/>
          <w:szCs w:val="22"/>
        </w:rPr>
        <w:t>These questions build on one another step by step so by the end you will have produced your own individual based simulation code in R</w:t>
      </w:r>
      <w:r w:rsidR="005E4B8C">
        <w:rPr>
          <w:rFonts w:ascii="Helvetica" w:hAnsi="Helvetica" w:cs="Microsoft Sans Serif"/>
          <w:sz w:val="22"/>
          <w:szCs w:val="22"/>
        </w:rPr>
        <w:t>.</w:t>
      </w:r>
    </w:p>
    <w:p w14:paraId="391ED20A" w14:textId="77777777" w:rsidR="00197D67" w:rsidRDefault="00197D67" w:rsidP="00350A3B">
      <w:pPr>
        <w:jc w:val="center"/>
        <w:rPr>
          <w:rFonts w:ascii="Helvetica" w:hAnsi="Helvetica" w:cs="Microsoft Sans Serif"/>
          <w:sz w:val="22"/>
          <w:szCs w:val="22"/>
        </w:rPr>
      </w:pPr>
    </w:p>
    <w:p w14:paraId="155B9856" w14:textId="4291EA3E" w:rsidR="00C211F3" w:rsidRDefault="00C211F3" w:rsidP="00C211F3">
      <w:pPr>
        <w:rPr>
          <w:rFonts w:ascii="Helvetica" w:hAnsi="Helvetica" w:cs="Microsoft Sans Serif"/>
          <w:sz w:val="22"/>
          <w:szCs w:val="22"/>
        </w:rPr>
      </w:pPr>
      <w:r w:rsidRPr="007C760E">
        <w:rPr>
          <w:rFonts w:ascii="Helvetica" w:hAnsi="Helvetica" w:cs="Microsoft Sans Serif"/>
          <w:sz w:val="22"/>
          <w:szCs w:val="22"/>
        </w:rPr>
        <w:t xml:space="preserve">You will store the state of your simulated system as a vector of individuals called </w:t>
      </w:r>
      <w:r w:rsidRPr="007C760E">
        <w:rPr>
          <w:rFonts w:ascii="Helvetica" w:hAnsi="Helvetica" w:cs="Microsoft Sans Serif"/>
          <w:b/>
          <w:i/>
          <w:sz w:val="22"/>
          <w:szCs w:val="22"/>
        </w:rPr>
        <w:t>community</w:t>
      </w:r>
      <w:r w:rsidRPr="007C760E">
        <w:rPr>
          <w:rFonts w:ascii="Helvetica" w:hAnsi="Helvetica" w:cs="Microsoft Sans Serif"/>
          <w:sz w:val="22"/>
          <w:szCs w:val="22"/>
        </w:rPr>
        <w:t xml:space="preserve">.  Each entry in the vector is a number that tells you the species of the individual in that position.  </w:t>
      </w:r>
    </w:p>
    <w:p w14:paraId="1E5DF3B8" w14:textId="77777777" w:rsidR="00C211F3" w:rsidRPr="007C760E" w:rsidRDefault="00C211F3" w:rsidP="00350A3B">
      <w:pPr>
        <w:jc w:val="center"/>
        <w:rPr>
          <w:rFonts w:ascii="Helvetica" w:hAnsi="Helvetica" w:cs="Microsoft Sans Serif"/>
          <w:sz w:val="22"/>
          <w:szCs w:val="22"/>
        </w:rPr>
      </w:pPr>
    </w:p>
    <w:p w14:paraId="7FF69ED7" w14:textId="176DFBA2" w:rsidR="00CC6B4F" w:rsidRPr="007C760E" w:rsidRDefault="00CC6B4F" w:rsidP="000F428F">
      <w:pPr>
        <w:rPr>
          <w:rFonts w:ascii="Helvetica" w:hAnsi="Helvetica" w:cs="Microsoft Sans Serif"/>
          <w:sz w:val="22"/>
          <w:szCs w:val="22"/>
        </w:rPr>
      </w:pPr>
      <w:r w:rsidRPr="007C760E">
        <w:rPr>
          <w:rFonts w:ascii="Helvetica" w:hAnsi="Helvetica" w:cs="Microsoft Sans Serif"/>
          <w:sz w:val="22"/>
          <w:szCs w:val="22"/>
        </w:rPr>
        <w:t xml:space="preserve">1.) </w:t>
      </w:r>
      <w:r w:rsidR="000F428F" w:rsidRPr="007C760E">
        <w:rPr>
          <w:rFonts w:ascii="Helvetica" w:hAnsi="Helvetica" w:cs="Microsoft Sans Serif"/>
          <w:sz w:val="22"/>
          <w:szCs w:val="22"/>
        </w:rPr>
        <w:t>You will need to know the species richness of your system so w</w:t>
      </w:r>
      <w:r w:rsidRPr="007C760E">
        <w:rPr>
          <w:rFonts w:ascii="Helvetica" w:hAnsi="Helvetica" w:cs="Microsoft Sans Serif"/>
          <w:sz w:val="22"/>
          <w:szCs w:val="22"/>
        </w:rPr>
        <w:t xml:space="preserve">rite a function </w:t>
      </w:r>
      <w:proofErr w:type="spellStart"/>
      <w:r w:rsidRPr="007C760E">
        <w:rPr>
          <w:rFonts w:ascii="Helvetica" w:hAnsi="Helvetica" w:cs="Microsoft Sans Serif"/>
          <w:b/>
          <w:i/>
          <w:sz w:val="22"/>
          <w:szCs w:val="22"/>
        </w:rPr>
        <w:t>species_richness</w:t>
      </w:r>
      <w:proofErr w:type="spellEnd"/>
      <w:r w:rsidRPr="007C760E">
        <w:rPr>
          <w:rFonts w:ascii="Helvetica" w:hAnsi="Helvetica" w:cs="Microsoft Sans Serif"/>
          <w:sz w:val="22"/>
          <w:szCs w:val="22"/>
        </w:rPr>
        <w:t xml:space="preserve"> to measure the species richness </w:t>
      </w:r>
      <w:r w:rsidR="005E1C14">
        <w:rPr>
          <w:rFonts w:ascii="Helvetica" w:hAnsi="Helvetica" w:cs="Microsoft Sans Serif"/>
          <w:sz w:val="22"/>
          <w:szCs w:val="22"/>
        </w:rPr>
        <w:t>of</w:t>
      </w:r>
      <w:r w:rsidRPr="007C760E">
        <w:rPr>
          <w:rFonts w:ascii="Helvetica" w:hAnsi="Helvetica" w:cs="Microsoft Sans Serif"/>
          <w:sz w:val="22"/>
          <w:szCs w:val="22"/>
        </w:rPr>
        <w:t xml:space="preserve"> the </w:t>
      </w:r>
      <w:r w:rsidR="007E604F">
        <w:rPr>
          <w:rFonts w:ascii="Helvetica" w:hAnsi="Helvetica" w:cs="Microsoft Sans Serif"/>
          <w:sz w:val="22"/>
          <w:szCs w:val="22"/>
        </w:rPr>
        <w:t xml:space="preserve">input </w:t>
      </w:r>
      <w:r w:rsidR="007E604F" w:rsidRPr="005E1C14">
        <w:rPr>
          <w:rFonts w:ascii="Helvetica" w:hAnsi="Helvetica" w:cs="Microsoft Sans Serif"/>
          <w:b/>
          <w:i/>
          <w:sz w:val="22"/>
          <w:szCs w:val="22"/>
        </w:rPr>
        <w:t>community</w:t>
      </w:r>
      <w:r w:rsidR="005E1C14">
        <w:rPr>
          <w:rFonts w:ascii="Helvetica" w:hAnsi="Helvetica" w:cs="Microsoft Sans Serif"/>
          <w:sz w:val="22"/>
          <w:szCs w:val="22"/>
        </w:rPr>
        <w:t xml:space="preserve"> which is a vector</w:t>
      </w:r>
      <w:r w:rsidR="000F428F" w:rsidRPr="007C760E">
        <w:rPr>
          <w:rFonts w:ascii="Helvetica" w:hAnsi="Helvetica" w:cs="Microsoft Sans Serif"/>
          <w:sz w:val="22"/>
          <w:szCs w:val="22"/>
        </w:rPr>
        <w:t xml:space="preserve">.  For example, </w:t>
      </w:r>
      <w:proofErr w:type="spellStart"/>
      <w:r w:rsidR="00E74644" w:rsidRPr="007C760E">
        <w:rPr>
          <w:rFonts w:ascii="Helvetica" w:hAnsi="Helvetica" w:cs="Microsoft Sans Serif"/>
          <w:b/>
          <w:i/>
          <w:sz w:val="22"/>
          <w:szCs w:val="22"/>
        </w:rPr>
        <w:t>species_richness</w:t>
      </w:r>
      <w:proofErr w:type="spellEnd"/>
      <w:r w:rsidR="002E4624">
        <w:rPr>
          <w:rFonts w:ascii="Helvetica" w:hAnsi="Helvetica" w:cs="Microsoft Sans Serif"/>
          <w:b/>
          <w:i/>
          <w:sz w:val="22"/>
          <w:szCs w:val="22"/>
        </w:rPr>
        <w:t>(</w:t>
      </w:r>
      <w:proofErr w:type="gramStart"/>
      <w:r w:rsidR="002E4624">
        <w:rPr>
          <w:rFonts w:ascii="Helvetica" w:hAnsi="Helvetica" w:cs="Microsoft Sans Serif"/>
          <w:b/>
          <w:i/>
          <w:sz w:val="22"/>
          <w:szCs w:val="22"/>
        </w:rPr>
        <w:t>c(</w:t>
      </w:r>
      <w:proofErr w:type="gramEnd"/>
      <w:r w:rsidR="002E4624">
        <w:rPr>
          <w:rFonts w:ascii="Helvetica" w:hAnsi="Helvetica" w:cs="Microsoft Sans Serif"/>
          <w:b/>
          <w:i/>
          <w:sz w:val="22"/>
          <w:szCs w:val="22"/>
        </w:rPr>
        <w:t>1,4,4,5,1,6,1</w:t>
      </w:r>
      <w:r w:rsidRPr="007C760E">
        <w:rPr>
          <w:rFonts w:ascii="Helvetica" w:hAnsi="Helvetica" w:cs="Microsoft Sans Serif"/>
          <w:b/>
          <w:i/>
          <w:sz w:val="22"/>
          <w:szCs w:val="22"/>
        </w:rPr>
        <w:t>))</w:t>
      </w:r>
      <w:r w:rsidRPr="007C760E">
        <w:rPr>
          <w:rFonts w:ascii="Helvetica" w:hAnsi="Helvetica" w:cs="Microsoft Sans Serif"/>
          <w:sz w:val="22"/>
          <w:szCs w:val="22"/>
        </w:rPr>
        <w:t xml:space="preserve"> should return </w:t>
      </w:r>
      <w:r w:rsidR="002E4624">
        <w:rPr>
          <w:rFonts w:ascii="Helvetica" w:hAnsi="Helvetica" w:cs="Microsoft Sans Serif"/>
          <w:sz w:val="22"/>
          <w:szCs w:val="22"/>
        </w:rPr>
        <w:t>4</w:t>
      </w:r>
      <w:r w:rsidRPr="007C760E">
        <w:rPr>
          <w:rFonts w:ascii="Helvetica" w:hAnsi="Helvetica" w:cs="Microsoft Sans Serif"/>
          <w:sz w:val="22"/>
          <w:szCs w:val="22"/>
        </w:rPr>
        <w:t>.</w:t>
      </w:r>
      <w:r w:rsidR="002060AE" w:rsidRPr="007C760E">
        <w:rPr>
          <w:rFonts w:ascii="Helvetica" w:hAnsi="Helvetica" w:cs="Microsoft Sans Serif"/>
          <w:sz w:val="22"/>
          <w:szCs w:val="22"/>
        </w:rPr>
        <w:t xml:space="preserve"> (Hint: use the ‘unique’ command)</w:t>
      </w:r>
      <w:r w:rsidR="00477DAE" w:rsidRPr="007C760E">
        <w:rPr>
          <w:rFonts w:ascii="Helvetica" w:hAnsi="Helvetica" w:cs="Microsoft Sans Serif"/>
          <w:sz w:val="22"/>
          <w:szCs w:val="22"/>
        </w:rPr>
        <w:t xml:space="preserve"> [2 marks]</w:t>
      </w:r>
    </w:p>
    <w:p w14:paraId="4509D8D0" w14:textId="77777777" w:rsidR="002060AE" w:rsidRPr="007C760E" w:rsidRDefault="002060AE" w:rsidP="00CC6B4F">
      <w:pPr>
        <w:rPr>
          <w:rFonts w:ascii="Helvetica" w:hAnsi="Helvetica" w:cs="Microsoft Sans Serif"/>
          <w:sz w:val="22"/>
          <w:szCs w:val="22"/>
        </w:rPr>
      </w:pPr>
    </w:p>
    <w:p w14:paraId="333889A1" w14:textId="69724780" w:rsidR="00CC6B4F" w:rsidRPr="007C760E" w:rsidRDefault="002060AE" w:rsidP="00CC6B4F">
      <w:pPr>
        <w:rPr>
          <w:rFonts w:ascii="Helvetica" w:hAnsi="Helvetica" w:cs="Microsoft Sans Serif"/>
          <w:sz w:val="22"/>
          <w:szCs w:val="22"/>
        </w:rPr>
      </w:pPr>
      <w:r w:rsidRPr="007C760E">
        <w:rPr>
          <w:rFonts w:ascii="Helvetica" w:hAnsi="Helvetica" w:cs="Microsoft Sans Serif"/>
          <w:sz w:val="22"/>
          <w:szCs w:val="22"/>
        </w:rPr>
        <w:t xml:space="preserve">2.) </w:t>
      </w:r>
      <w:proofErr w:type="gramStart"/>
      <w:r w:rsidRPr="007C760E">
        <w:rPr>
          <w:rFonts w:ascii="Helvetica" w:hAnsi="Helvetica" w:cs="Microsoft Sans Serif"/>
          <w:sz w:val="22"/>
          <w:szCs w:val="22"/>
        </w:rPr>
        <w:t>Write</w:t>
      </w:r>
      <w:proofErr w:type="gramEnd"/>
      <w:r w:rsidRPr="007C760E">
        <w:rPr>
          <w:rFonts w:ascii="Helvetica" w:hAnsi="Helvetica" w:cs="Microsoft Sans Serif"/>
          <w:sz w:val="22"/>
          <w:szCs w:val="22"/>
        </w:rPr>
        <w:t xml:space="preserve"> a function </w:t>
      </w:r>
      <w:proofErr w:type="spellStart"/>
      <w:r w:rsidR="00DB2899" w:rsidRPr="007C760E">
        <w:rPr>
          <w:rFonts w:ascii="Helvetica" w:hAnsi="Helvetica" w:cs="Microsoft Sans Serif"/>
          <w:b/>
          <w:i/>
          <w:sz w:val="22"/>
          <w:szCs w:val="22"/>
        </w:rPr>
        <w:t>init</w:t>
      </w:r>
      <w:ins w:id="0" w:author="James Rosindell" w:date="2019-11-25T12:21:00Z">
        <w:r w:rsidR="00AD7731">
          <w:rPr>
            <w:rFonts w:ascii="Helvetica" w:hAnsi="Helvetica" w:cs="Microsoft Sans Serif"/>
            <w:b/>
            <w:i/>
            <w:sz w:val="22"/>
            <w:szCs w:val="22"/>
          </w:rPr>
          <w:t>_community</w:t>
        </w:r>
      </w:ins>
      <w:del w:id="1" w:author="James Rosindell" w:date="2019-11-25T12:21:00Z">
        <w:r w:rsidR="00DB2899" w:rsidRPr="007C760E" w:rsidDel="00AD7731">
          <w:rPr>
            <w:rFonts w:ascii="Helvetica" w:hAnsi="Helvetica" w:cs="Microsoft Sans Serif"/>
            <w:b/>
            <w:i/>
            <w:sz w:val="22"/>
            <w:szCs w:val="22"/>
          </w:rPr>
          <w:delText>ialise</w:delText>
        </w:r>
      </w:del>
      <w:r w:rsidR="00DB2899" w:rsidRPr="007C760E">
        <w:rPr>
          <w:rFonts w:ascii="Helvetica" w:hAnsi="Helvetica" w:cs="Microsoft Sans Serif"/>
          <w:b/>
          <w:i/>
          <w:sz w:val="22"/>
          <w:szCs w:val="22"/>
        </w:rPr>
        <w:t>_</w:t>
      </w:r>
      <w:r w:rsidR="00527628" w:rsidRPr="007C760E">
        <w:rPr>
          <w:rFonts w:ascii="Helvetica" w:hAnsi="Helvetica" w:cs="Microsoft Sans Serif"/>
          <w:b/>
          <w:i/>
          <w:sz w:val="22"/>
          <w:szCs w:val="22"/>
        </w:rPr>
        <w:t>max</w:t>
      </w:r>
      <w:proofErr w:type="spellEnd"/>
      <w:r w:rsidR="00EB1DDB">
        <w:rPr>
          <w:rFonts w:ascii="Helvetica" w:hAnsi="Helvetica" w:cs="Microsoft Sans Serif"/>
          <w:b/>
          <w:i/>
          <w:sz w:val="22"/>
          <w:szCs w:val="22"/>
        </w:rPr>
        <w:t xml:space="preserve"> </w:t>
      </w:r>
      <w:r w:rsidR="00527628" w:rsidRPr="007C760E">
        <w:rPr>
          <w:rFonts w:ascii="Helvetica" w:hAnsi="Helvetica" w:cs="Microsoft Sans Serif"/>
          <w:sz w:val="22"/>
          <w:szCs w:val="22"/>
        </w:rPr>
        <w:t xml:space="preserve">to generate an initial state for your simulation </w:t>
      </w:r>
      <w:r w:rsidR="000C5B71" w:rsidRPr="007C760E">
        <w:rPr>
          <w:rFonts w:ascii="Helvetica" w:hAnsi="Helvetica" w:cs="Microsoft Sans Serif"/>
          <w:sz w:val="22"/>
          <w:szCs w:val="22"/>
        </w:rPr>
        <w:t xml:space="preserve">community </w:t>
      </w:r>
      <w:r w:rsidR="00527628" w:rsidRPr="007C760E">
        <w:rPr>
          <w:rFonts w:ascii="Helvetica" w:hAnsi="Helvetica" w:cs="Microsoft Sans Serif"/>
          <w:sz w:val="22"/>
          <w:szCs w:val="22"/>
        </w:rPr>
        <w:t>with the maximum possible number of species</w:t>
      </w:r>
      <w:r w:rsidR="000C5B71" w:rsidRPr="007C760E">
        <w:rPr>
          <w:rFonts w:ascii="Helvetica" w:hAnsi="Helvetica" w:cs="Microsoft Sans Serif"/>
          <w:sz w:val="22"/>
          <w:szCs w:val="22"/>
        </w:rPr>
        <w:t xml:space="preserve"> for the community of size </w:t>
      </w:r>
      <w:r w:rsidR="007E604F">
        <w:rPr>
          <w:rFonts w:ascii="Helvetica" w:hAnsi="Helvetica" w:cs="Microsoft Sans Serif"/>
          <w:sz w:val="22"/>
          <w:szCs w:val="22"/>
        </w:rPr>
        <w:t xml:space="preserve">given by the input number variable </w:t>
      </w:r>
      <w:r w:rsidR="00682866" w:rsidRPr="00EB1DDB">
        <w:rPr>
          <w:rFonts w:ascii="Helvetica" w:hAnsi="Helvetica" w:cs="Microsoft Sans Serif"/>
          <w:b/>
          <w:i/>
          <w:sz w:val="22"/>
          <w:szCs w:val="22"/>
        </w:rPr>
        <w:t>size</w:t>
      </w:r>
      <w:r w:rsidR="00527628" w:rsidRPr="007C760E">
        <w:rPr>
          <w:rFonts w:ascii="Helvetica" w:hAnsi="Helvetica" w:cs="Microsoft Sans Serif"/>
          <w:sz w:val="22"/>
          <w:szCs w:val="22"/>
        </w:rPr>
        <w:t xml:space="preserve">.  For example </w:t>
      </w:r>
      <w:del w:id="2" w:author="James Rosindell" w:date="2019-11-25T12:21:00Z">
        <w:r w:rsidR="00527628" w:rsidRPr="007C760E" w:rsidDel="00AD7731">
          <w:rPr>
            <w:rFonts w:ascii="Helvetica" w:hAnsi="Helvetica" w:cs="Microsoft Sans Serif"/>
            <w:b/>
            <w:i/>
            <w:sz w:val="22"/>
            <w:szCs w:val="22"/>
          </w:rPr>
          <w:delText>initialise</w:delText>
        </w:r>
      </w:del>
      <w:proofErr w:type="spellStart"/>
      <w:ins w:id="3" w:author="James Rosindell" w:date="2019-11-25T12:21:00Z">
        <w:r w:rsidR="00AD7731" w:rsidRPr="007C760E">
          <w:rPr>
            <w:rFonts w:ascii="Helvetica" w:hAnsi="Helvetica" w:cs="Microsoft Sans Serif"/>
            <w:b/>
            <w:i/>
            <w:sz w:val="22"/>
            <w:szCs w:val="22"/>
          </w:rPr>
          <w:t>init</w:t>
        </w:r>
        <w:r w:rsidR="00AD7731">
          <w:rPr>
            <w:rFonts w:ascii="Helvetica" w:hAnsi="Helvetica" w:cs="Microsoft Sans Serif"/>
            <w:b/>
            <w:i/>
            <w:sz w:val="22"/>
            <w:szCs w:val="22"/>
          </w:rPr>
          <w:t>_community</w:t>
        </w:r>
      </w:ins>
      <w:r w:rsidR="00527628" w:rsidRPr="007C760E">
        <w:rPr>
          <w:rFonts w:ascii="Helvetica" w:hAnsi="Helvetica" w:cs="Microsoft Sans Serif"/>
          <w:b/>
          <w:i/>
          <w:sz w:val="22"/>
          <w:szCs w:val="22"/>
        </w:rPr>
        <w:t>_</w:t>
      </w:r>
      <w:proofErr w:type="gramStart"/>
      <w:r w:rsidR="00527628" w:rsidRPr="007C760E">
        <w:rPr>
          <w:rFonts w:ascii="Helvetica" w:hAnsi="Helvetica" w:cs="Microsoft Sans Serif"/>
          <w:b/>
          <w:i/>
          <w:sz w:val="22"/>
          <w:szCs w:val="22"/>
        </w:rPr>
        <w:t>max</w:t>
      </w:r>
      <w:proofErr w:type="spellEnd"/>
      <w:r w:rsidR="00527628" w:rsidRPr="007C760E">
        <w:rPr>
          <w:rFonts w:ascii="Helvetica" w:hAnsi="Helvetica" w:cs="Microsoft Sans Serif"/>
          <w:b/>
          <w:i/>
          <w:sz w:val="22"/>
          <w:szCs w:val="22"/>
        </w:rPr>
        <w:t>(</w:t>
      </w:r>
      <w:proofErr w:type="gramEnd"/>
      <w:r w:rsidR="00527628" w:rsidRPr="007C760E">
        <w:rPr>
          <w:rFonts w:ascii="Helvetica" w:hAnsi="Helvetica" w:cs="Microsoft Sans Serif"/>
          <w:b/>
          <w:i/>
          <w:sz w:val="22"/>
          <w:szCs w:val="22"/>
        </w:rPr>
        <w:t>7)</w:t>
      </w:r>
      <w:r w:rsidR="00527628" w:rsidRPr="007C760E">
        <w:rPr>
          <w:rFonts w:ascii="Helvetica" w:hAnsi="Helvetica" w:cs="Microsoft Sans Serif"/>
          <w:sz w:val="22"/>
          <w:szCs w:val="22"/>
        </w:rPr>
        <w:t xml:space="preserve"> should return a vector </w:t>
      </w:r>
      <w:r w:rsidR="00B44B72" w:rsidRPr="007C760E">
        <w:rPr>
          <w:rFonts w:ascii="Helvetica" w:hAnsi="Helvetica" w:cs="Microsoft Sans Serif"/>
          <w:sz w:val="22"/>
          <w:szCs w:val="22"/>
        </w:rPr>
        <w:t>{  1  2  3  4  5  6  7  }</w:t>
      </w:r>
      <w:r w:rsidR="00527628" w:rsidRPr="007C760E">
        <w:rPr>
          <w:rFonts w:ascii="Helvetica" w:hAnsi="Helvetica" w:cs="Microsoft Sans Serif"/>
          <w:sz w:val="22"/>
          <w:szCs w:val="22"/>
        </w:rPr>
        <w:t xml:space="preserve"> (Hint: use the ‘</w:t>
      </w:r>
      <w:proofErr w:type="spellStart"/>
      <w:r w:rsidR="00527628" w:rsidRPr="007C760E">
        <w:rPr>
          <w:rFonts w:ascii="Helvetica" w:hAnsi="Helvetica" w:cs="Microsoft Sans Serif"/>
          <w:sz w:val="22"/>
          <w:szCs w:val="22"/>
        </w:rPr>
        <w:t>seq</w:t>
      </w:r>
      <w:proofErr w:type="spellEnd"/>
      <w:r w:rsidR="00527628" w:rsidRPr="007C760E">
        <w:rPr>
          <w:rFonts w:ascii="Helvetica" w:hAnsi="Helvetica" w:cs="Microsoft Sans Serif"/>
          <w:sz w:val="22"/>
          <w:szCs w:val="22"/>
        </w:rPr>
        <w:t>’ command)</w:t>
      </w:r>
      <w:r w:rsidR="00477DAE" w:rsidRPr="007C760E">
        <w:rPr>
          <w:rFonts w:ascii="Helvetica" w:hAnsi="Helvetica" w:cs="Microsoft Sans Serif"/>
          <w:sz w:val="22"/>
          <w:szCs w:val="22"/>
        </w:rPr>
        <w:t xml:space="preserve"> [1 mark]</w:t>
      </w:r>
    </w:p>
    <w:p w14:paraId="402854E1" w14:textId="77777777" w:rsidR="00527628" w:rsidRPr="007C760E" w:rsidRDefault="00527628" w:rsidP="00CC6B4F">
      <w:pPr>
        <w:rPr>
          <w:rFonts w:ascii="Helvetica" w:hAnsi="Helvetica" w:cs="Microsoft Sans Serif"/>
          <w:sz w:val="22"/>
          <w:szCs w:val="22"/>
        </w:rPr>
      </w:pPr>
    </w:p>
    <w:p w14:paraId="128CE5D0" w14:textId="11ABC222" w:rsidR="002027AE" w:rsidRPr="007C760E" w:rsidRDefault="002027AE" w:rsidP="002027AE">
      <w:pPr>
        <w:rPr>
          <w:rFonts w:ascii="Helvetica" w:hAnsi="Helvetica" w:cs="Microsoft Sans Serif"/>
          <w:sz w:val="22"/>
          <w:szCs w:val="22"/>
        </w:rPr>
      </w:pPr>
      <w:r w:rsidRPr="007C760E">
        <w:rPr>
          <w:rFonts w:ascii="Helvetica" w:hAnsi="Helvetica" w:cs="Microsoft Sans Serif"/>
          <w:sz w:val="22"/>
          <w:szCs w:val="22"/>
        </w:rPr>
        <w:t xml:space="preserve">3.) </w:t>
      </w:r>
      <w:r w:rsidR="00810164" w:rsidRPr="007C760E">
        <w:rPr>
          <w:rFonts w:ascii="Helvetica" w:hAnsi="Helvetica" w:cs="Microsoft Sans Serif"/>
          <w:sz w:val="22"/>
          <w:szCs w:val="22"/>
        </w:rPr>
        <w:t xml:space="preserve">In this type of simulation, it’s important to consider the effect of </w:t>
      </w:r>
      <w:r w:rsidR="004A6A2B" w:rsidRPr="007C760E">
        <w:rPr>
          <w:rFonts w:ascii="Helvetica" w:hAnsi="Helvetica" w:cs="Microsoft Sans Serif"/>
          <w:sz w:val="22"/>
          <w:szCs w:val="22"/>
        </w:rPr>
        <w:t xml:space="preserve">the </w:t>
      </w:r>
      <w:r w:rsidR="00810164" w:rsidRPr="007C760E">
        <w:rPr>
          <w:rFonts w:ascii="Helvetica" w:hAnsi="Helvetica" w:cs="Microsoft Sans Serif"/>
          <w:sz w:val="22"/>
          <w:szCs w:val="22"/>
        </w:rPr>
        <w:t xml:space="preserve">initial condition </w:t>
      </w:r>
      <w:r w:rsidR="004A6A2B" w:rsidRPr="007C760E">
        <w:rPr>
          <w:rFonts w:ascii="Helvetica" w:hAnsi="Helvetica" w:cs="Microsoft Sans Serif"/>
          <w:sz w:val="22"/>
          <w:szCs w:val="22"/>
        </w:rPr>
        <w:t>so w</w:t>
      </w:r>
      <w:r w:rsidRPr="007C760E">
        <w:rPr>
          <w:rFonts w:ascii="Helvetica" w:hAnsi="Helvetica" w:cs="Microsoft Sans Serif"/>
          <w:sz w:val="22"/>
          <w:szCs w:val="22"/>
        </w:rPr>
        <w:t>rite a</w:t>
      </w:r>
      <w:r w:rsidR="00810164" w:rsidRPr="007C760E">
        <w:rPr>
          <w:rFonts w:ascii="Helvetica" w:hAnsi="Helvetica" w:cs="Microsoft Sans Serif"/>
          <w:sz w:val="22"/>
          <w:szCs w:val="22"/>
        </w:rPr>
        <w:t>noth</w:t>
      </w:r>
      <w:r w:rsidR="004A6A2B" w:rsidRPr="007C760E">
        <w:rPr>
          <w:rFonts w:ascii="Helvetica" w:hAnsi="Helvetica" w:cs="Microsoft Sans Serif"/>
          <w:sz w:val="22"/>
          <w:szCs w:val="22"/>
        </w:rPr>
        <w:t>er</w:t>
      </w:r>
      <w:r w:rsidRPr="007C760E">
        <w:rPr>
          <w:rFonts w:ascii="Helvetica" w:hAnsi="Helvetica" w:cs="Microsoft Sans Serif"/>
          <w:sz w:val="22"/>
          <w:szCs w:val="22"/>
        </w:rPr>
        <w:t xml:space="preserve"> function </w:t>
      </w:r>
      <w:del w:id="4" w:author="James Rosindell" w:date="2019-11-25T12:21:00Z">
        <w:r w:rsidRPr="007C760E" w:rsidDel="00AD7731">
          <w:rPr>
            <w:rFonts w:ascii="Helvetica" w:hAnsi="Helvetica" w:cs="Microsoft Sans Serif"/>
            <w:b/>
            <w:i/>
            <w:sz w:val="22"/>
            <w:szCs w:val="22"/>
          </w:rPr>
          <w:delText>initialise</w:delText>
        </w:r>
      </w:del>
      <w:proofErr w:type="spellStart"/>
      <w:ins w:id="5" w:author="James Rosindell" w:date="2019-11-25T12:21:00Z">
        <w:r w:rsidR="00AD7731" w:rsidRPr="007C760E">
          <w:rPr>
            <w:rFonts w:ascii="Helvetica" w:hAnsi="Helvetica" w:cs="Microsoft Sans Serif"/>
            <w:b/>
            <w:i/>
            <w:sz w:val="22"/>
            <w:szCs w:val="22"/>
          </w:rPr>
          <w:t>init</w:t>
        </w:r>
        <w:r w:rsidR="00AD7731">
          <w:rPr>
            <w:rFonts w:ascii="Helvetica" w:hAnsi="Helvetica" w:cs="Microsoft Sans Serif"/>
            <w:b/>
            <w:i/>
            <w:sz w:val="22"/>
            <w:szCs w:val="22"/>
          </w:rPr>
          <w:t>_community</w:t>
        </w:r>
      </w:ins>
      <w:r w:rsidRPr="007C760E">
        <w:rPr>
          <w:rFonts w:ascii="Helvetica" w:hAnsi="Helvetica" w:cs="Microsoft Sans Serif"/>
          <w:b/>
          <w:i/>
          <w:sz w:val="22"/>
          <w:szCs w:val="22"/>
        </w:rPr>
        <w:t>_min</w:t>
      </w:r>
      <w:proofErr w:type="spellEnd"/>
      <w:r w:rsidRPr="007C760E">
        <w:rPr>
          <w:rFonts w:ascii="Helvetica" w:hAnsi="Helvetica" w:cs="Microsoft Sans Serif"/>
          <w:b/>
          <w:i/>
          <w:sz w:val="22"/>
          <w:szCs w:val="22"/>
        </w:rPr>
        <w:t xml:space="preserve"> </w:t>
      </w:r>
      <w:r w:rsidRPr="007C760E">
        <w:rPr>
          <w:rFonts w:ascii="Helvetica" w:hAnsi="Helvetica" w:cs="Microsoft Sans Serif"/>
          <w:sz w:val="22"/>
          <w:szCs w:val="22"/>
        </w:rPr>
        <w:t xml:space="preserve">to generate an </w:t>
      </w:r>
      <w:r w:rsidR="00810164" w:rsidRPr="007C760E">
        <w:rPr>
          <w:rFonts w:ascii="Helvetica" w:hAnsi="Helvetica" w:cs="Microsoft Sans Serif"/>
          <w:sz w:val="22"/>
          <w:szCs w:val="22"/>
        </w:rPr>
        <w:t xml:space="preserve">alternative </w:t>
      </w:r>
      <w:r w:rsidRPr="007C760E">
        <w:rPr>
          <w:rFonts w:ascii="Helvetica" w:hAnsi="Helvetica" w:cs="Microsoft Sans Serif"/>
          <w:sz w:val="22"/>
          <w:szCs w:val="22"/>
        </w:rPr>
        <w:t xml:space="preserve">initial state for your simulation of a certain size with the minimum possible number of </w:t>
      </w:r>
      <w:r w:rsidR="004A6A2B" w:rsidRPr="007C760E">
        <w:rPr>
          <w:rFonts w:ascii="Helvetica" w:hAnsi="Helvetica" w:cs="Microsoft Sans Serif"/>
          <w:sz w:val="22"/>
          <w:szCs w:val="22"/>
        </w:rPr>
        <w:t xml:space="preserve">species (that’s mono-dominance of </w:t>
      </w:r>
      <w:r w:rsidRPr="007C760E">
        <w:rPr>
          <w:rFonts w:ascii="Helvetica" w:hAnsi="Helvetica" w:cs="Microsoft Sans Serif"/>
          <w:sz w:val="22"/>
          <w:szCs w:val="22"/>
        </w:rPr>
        <w:t>one species</w:t>
      </w:r>
      <w:r w:rsidR="008906F8">
        <w:rPr>
          <w:rFonts w:ascii="Helvetica" w:hAnsi="Helvetica" w:cs="Microsoft Sans Serif"/>
          <w:sz w:val="22"/>
          <w:szCs w:val="22"/>
        </w:rPr>
        <w:t xml:space="preserve"> with </w:t>
      </w:r>
      <w:r w:rsidR="00682866">
        <w:rPr>
          <w:rFonts w:ascii="Helvetica" w:hAnsi="Helvetica" w:cs="Microsoft Sans Serif"/>
          <w:sz w:val="22"/>
          <w:szCs w:val="22"/>
        </w:rPr>
        <w:t>a total number of</w:t>
      </w:r>
      <w:r w:rsidR="008906F8">
        <w:rPr>
          <w:rFonts w:ascii="Helvetica" w:hAnsi="Helvetica" w:cs="Microsoft Sans Serif"/>
          <w:sz w:val="22"/>
          <w:szCs w:val="22"/>
        </w:rPr>
        <w:t xml:space="preserve"> individuals</w:t>
      </w:r>
      <w:r w:rsidR="00DA7622">
        <w:rPr>
          <w:rFonts w:ascii="Helvetica" w:hAnsi="Helvetica" w:cs="Microsoft Sans Serif"/>
          <w:sz w:val="22"/>
          <w:szCs w:val="22"/>
        </w:rPr>
        <w:t xml:space="preserve"> given by the input number </w:t>
      </w:r>
      <w:r w:rsidR="00682866" w:rsidRPr="00DA7622">
        <w:rPr>
          <w:rFonts w:ascii="Helvetica" w:hAnsi="Helvetica" w:cs="Microsoft Sans Serif"/>
          <w:b/>
          <w:i/>
          <w:sz w:val="22"/>
          <w:szCs w:val="22"/>
        </w:rPr>
        <w:t>si</w:t>
      </w:r>
      <w:r w:rsidR="00DA7622" w:rsidRPr="00DA7622">
        <w:rPr>
          <w:rFonts w:ascii="Helvetica" w:hAnsi="Helvetica" w:cs="Microsoft Sans Serif"/>
          <w:b/>
          <w:i/>
          <w:sz w:val="22"/>
          <w:szCs w:val="22"/>
        </w:rPr>
        <w:t>ze</w:t>
      </w:r>
      <w:r w:rsidRPr="007C760E">
        <w:rPr>
          <w:rFonts w:ascii="Helvetica" w:hAnsi="Helvetica" w:cs="Microsoft Sans Serif"/>
          <w:sz w:val="22"/>
          <w:szCs w:val="22"/>
        </w:rPr>
        <w:t xml:space="preserve">).  For example </w:t>
      </w:r>
      <w:del w:id="6" w:author="James Rosindell" w:date="2019-11-25T12:21:00Z">
        <w:r w:rsidRPr="007C760E" w:rsidDel="00AD7731">
          <w:rPr>
            <w:rFonts w:ascii="Helvetica" w:hAnsi="Helvetica" w:cs="Microsoft Sans Serif"/>
            <w:b/>
            <w:i/>
            <w:sz w:val="22"/>
            <w:szCs w:val="22"/>
          </w:rPr>
          <w:delText>initialise</w:delText>
        </w:r>
      </w:del>
      <w:proofErr w:type="spellStart"/>
      <w:ins w:id="7" w:author="James Rosindell" w:date="2019-11-25T12:21:00Z">
        <w:r w:rsidR="00AD7731" w:rsidRPr="007C760E">
          <w:rPr>
            <w:rFonts w:ascii="Helvetica" w:hAnsi="Helvetica" w:cs="Microsoft Sans Serif"/>
            <w:b/>
            <w:i/>
            <w:sz w:val="22"/>
            <w:szCs w:val="22"/>
          </w:rPr>
          <w:t>init</w:t>
        </w:r>
        <w:r w:rsidR="00AD7731">
          <w:rPr>
            <w:rFonts w:ascii="Helvetica" w:hAnsi="Helvetica" w:cs="Microsoft Sans Serif"/>
            <w:b/>
            <w:i/>
            <w:sz w:val="22"/>
            <w:szCs w:val="22"/>
          </w:rPr>
          <w:t>_community</w:t>
        </w:r>
      </w:ins>
      <w:r w:rsidRPr="007C760E">
        <w:rPr>
          <w:rFonts w:ascii="Helvetica" w:hAnsi="Helvetica" w:cs="Microsoft Sans Serif"/>
          <w:b/>
          <w:i/>
          <w:sz w:val="22"/>
          <w:szCs w:val="22"/>
        </w:rPr>
        <w:t>_</w:t>
      </w:r>
      <w:proofErr w:type="gramStart"/>
      <w:r w:rsidRPr="007C760E">
        <w:rPr>
          <w:rFonts w:ascii="Helvetica" w:hAnsi="Helvetica" w:cs="Microsoft Sans Serif"/>
          <w:b/>
          <w:i/>
          <w:sz w:val="22"/>
          <w:szCs w:val="22"/>
        </w:rPr>
        <w:t>min</w:t>
      </w:r>
      <w:proofErr w:type="spellEnd"/>
      <w:r w:rsidRPr="007C760E">
        <w:rPr>
          <w:rFonts w:ascii="Helvetica" w:hAnsi="Helvetica" w:cs="Microsoft Sans Serif"/>
          <w:b/>
          <w:i/>
          <w:sz w:val="22"/>
          <w:szCs w:val="22"/>
        </w:rPr>
        <w:t>(</w:t>
      </w:r>
      <w:proofErr w:type="gramEnd"/>
      <w:r w:rsidRPr="007C760E">
        <w:rPr>
          <w:rFonts w:ascii="Helvetica" w:hAnsi="Helvetica" w:cs="Microsoft Sans Serif"/>
          <w:b/>
          <w:i/>
          <w:sz w:val="22"/>
          <w:szCs w:val="22"/>
        </w:rPr>
        <w:t>4)</w:t>
      </w:r>
      <w:r w:rsidRPr="007C760E">
        <w:rPr>
          <w:rFonts w:ascii="Helvetica" w:hAnsi="Helvetica" w:cs="Microsoft Sans Serif"/>
          <w:sz w:val="22"/>
          <w:szCs w:val="22"/>
        </w:rPr>
        <w:t xml:space="preserve"> should return a vector { 1  </w:t>
      </w:r>
      <w:proofErr w:type="spellStart"/>
      <w:r w:rsidRPr="007C760E">
        <w:rPr>
          <w:rFonts w:ascii="Helvetica" w:hAnsi="Helvetica" w:cs="Microsoft Sans Serif"/>
          <w:sz w:val="22"/>
          <w:szCs w:val="22"/>
        </w:rPr>
        <w:t>1</w:t>
      </w:r>
      <w:proofErr w:type="spellEnd"/>
      <w:r w:rsidRPr="007C760E">
        <w:rPr>
          <w:rFonts w:ascii="Helvetica" w:hAnsi="Helvetica" w:cs="Microsoft Sans Serif"/>
          <w:sz w:val="22"/>
          <w:szCs w:val="22"/>
        </w:rPr>
        <w:t xml:space="preserve">  </w:t>
      </w:r>
      <w:proofErr w:type="spellStart"/>
      <w:r w:rsidRPr="007C760E">
        <w:rPr>
          <w:rFonts w:ascii="Helvetica" w:hAnsi="Helvetica" w:cs="Microsoft Sans Serif"/>
          <w:sz w:val="22"/>
          <w:szCs w:val="22"/>
        </w:rPr>
        <w:t>1</w:t>
      </w:r>
      <w:proofErr w:type="spellEnd"/>
      <w:r w:rsidRPr="007C760E">
        <w:rPr>
          <w:rFonts w:ascii="Helvetica" w:hAnsi="Helvetica" w:cs="Microsoft Sans Serif"/>
          <w:sz w:val="22"/>
          <w:szCs w:val="22"/>
        </w:rPr>
        <w:t xml:space="preserve">  </w:t>
      </w:r>
      <w:proofErr w:type="spellStart"/>
      <w:r w:rsidRPr="007C760E">
        <w:rPr>
          <w:rFonts w:ascii="Helvetica" w:hAnsi="Helvetica" w:cs="Microsoft Sans Serif"/>
          <w:sz w:val="22"/>
          <w:szCs w:val="22"/>
        </w:rPr>
        <w:t>1</w:t>
      </w:r>
      <w:proofErr w:type="spellEnd"/>
      <w:r w:rsidRPr="007C760E">
        <w:rPr>
          <w:rFonts w:ascii="Helvetica" w:hAnsi="Helvetica" w:cs="Microsoft Sans Serif"/>
          <w:sz w:val="22"/>
          <w:szCs w:val="22"/>
        </w:rPr>
        <w:t xml:space="preserve"> }. [1 mark]</w:t>
      </w:r>
    </w:p>
    <w:p w14:paraId="4C80843A" w14:textId="77777777" w:rsidR="002027AE" w:rsidRDefault="002027AE" w:rsidP="00CC6B4F">
      <w:pPr>
        <w:rPr>
          <w:rFonts w:ascii="Helvetica" w:hAnsi="Helvetica" w:cs="Microsoft Sans Serif"/>
          <w:sz w:val="22"/>
          <w:szCs w:val="22"/>
        </w:rPr>
      </w:pPr>
    </w:p>
    <w:p w14:paraId="01915F04" w14:textId="24FFC38B" w:rsidR="00215AE1" w:rsidRPr="00A80C2A" w:rsidRDefault="00A80C2A" w:rsidP="00CC6B4F">
      <w:pPr>
        <w:rPr>
          <w:rFonts w:ascii="Helvetica" w:hAnsi="Helvetica" w:cs="Microsoft Sans Serif"/>
          <w:sz w:val="22"/>
          <w:szCs w:val="22"/>
        </w:rPr>
      </w:pPr>
      <w:r w:rsidRPr="00A80C2A">
        <w:rPr>
          <w:rFonts w:ascii="Helvetica" w:hAnsi="Helvetica" w:cs="Microsoft Sans Serif"/>
          <w:sz w:val="22"/>
          <w:szCs w:val="22"/>
        </w:rPr>
        <w:lastRenderedPageBreak/>
        <w:t>Now t</w:t>
      </w:r>
      <w:r w:rsidR="00215AE1" w:rsidRPr="00A80C2A">
        <w:rPr>
          <w:rFonts w:ascii="Helvetica" w:hAnsi="Helvetica" w:cs="Microsoft Sans Serif"/>
          <w:sz w:val="22"/>
          <w:szCs w:val="22"/>
        </w:rPr>
        <w:t xml:space="preserve">est what you’ve done…. </w:t>
      </w:r>
    </w:p>
    <w:p w14:paraId="7E2C47A5" w14:textId="02BA38C0" w:rsidR="00215AE1" w:rsidRPr="00A80C2A" w:rsidRDefault="00215AE1" w:rsidP="00CC6B4F">
      <w:pPr>
        <w:rPr>
          <w:rFonts w:ascii="Helvetica" w:hAnsi="Helvetica" w:cs="Microsoft Sans Serif"/>
          <w:sz w:val="22"/>
          <w:szCs w:val="22"/>
        </w:rPr>
      </w:pPr>
      <w:proofErr w:type="spellStart"/>
      <w:proofErr w:type="gramStart"/>
      <w:r w:rsidRPr="00A80C2A">
        <w:rPr>
          <w:rFonts w:ascii="Helvetica" w:hAnsi="Helvetica" w:cs="Microsoft Sans Serif"/>
          <w:sz w:val="22"/>
          <w:szCs w:val="22"/>
        </w:rPr>
        <w:t>species</w:t>
      </w:r>
      <w:proofErr w:type="gramEnd"/>
      <w:r w:rsidRPr="00A80C2A">
        <w:rPr>
          <w:rFonts w:ascii="Helvetica" w:hAnsi="Helvetica" w:cs="Microsoft Sans Serif"/>
          <w:sz w:val="22"/>
          <w:szCs w:val="22"/>
        </w:rPr>
        <w:t>_richness</w:t>
      </w:r>
      <w:proofErr w:type="spellEnd"/>
      <w:r w:rsidRPr="00A80C2A">
        <w:rPr>
          <w:rFonts w:ascii="Helvetica" w:hAnsi="Helvetica" w:cs="Microsoft Sans Serif"/>
          <w:sz w:val="22"/>
          <w:szCs w:val="22"/>
        </w:rPr>
        <w:t>(</w:t>
      </w:r>
      <w:proofErr w:type="spellStart"/>
      <w:r w:rsidRPr="00A80C2A">
        <w:rPr>
          <w:rFonts w:ascii="Helvetica" w:hAnsi="Helvetica" w:cs="Microsoft Sans Serif"/>
          <w:sz w:val="22"/>
          <w:szCs w:val="22"/>
        </w:rPr>
        <w:t>initialise_min</w:t>
      </w:r>
      <w:proofErr w:type="spellEnd"/>
      <w:r w:rsidRPr="00A80C2A">
        <w:rPr>
          <w:rFonts w:ascii="Helvetica" w:hAnsi="Helvetica" w:cs="Microsoft Sans Serif"/>
          <w:sz w:val="22"/>
          <w:szCs w:val="22"/>
        </w:rPr>
        <w:t>(x)) should return 1 (no matter what your value of x was)</w:t>
      </w:r>
    </w:p>
    <w:p w14:paraId="5C6299FF" w14:textId="4ADF8844" w:rsidR="00215AE1" w:rsidRPr="00A80C2A" w:rsidRDefault="00215AE1" w:rsidP="00215AE1">
      <w:pPr>
        <w:rPr>
          <w:rFonts w:ascii="Helvetica" w:hAnsi="Helvetica" w:cs="Microsoft Sans Serif"/>
          <w:sz w:val="22"/>
          <w:szCs w:val="22"/>
        </w:rPr>
      </w:pPr>
      <w:proofErr w:type="spellStart"/>
      <w:proofErr w:type="gramStart"/>
      <w:r w:rsidRPr="00A80C2A">
        <w:rPr>
          <w:rFonts w:ascii="Helvetica" w:hAnsi="Helvetica" w:cs="Microsoft Sans Serif"/>
          <w:sz w:val="22"/>
          <w:szCs w:val="22"/>
        </w:rPr>
        <w:t>species</w:t>
      </w:r>
      <w:proofErr w:type="gramEnd"/>
      <w:r w:rsidRPr="00A80C2A">
        <w:rPr>
          <w:rFonts w:ascii="Helvetica" w:hAnsi="Helvetica" w:cs="Microsoft Sans Serif"/>
          <w:sz w:val="22"/>
          <w:szCs w:val="22"/>
        </w:rPr>
        <w:t>_richness</w:t>
      </w:r>
      <w:proofErr w:type="spellEnd"/>
      <w:r w:rsidRPr="00A80C2A">
        <w:rPr>
          <w:rFonts w:ascii="Helvetica" w:hAnsi="Helvetica" w:cs="Microsoft Sans Serif"/>
          <w:sz w:val="22"/>
          <w:szCs w:val="22"/>
        </w:rPr>
        <w:t>(</w:t>
      </w:r>
      <w:proofErr w:type="spellStart"/>
      <w:r w:rsidRPr="00A80C2A">
        <w:rPr>
          <w:rFonts w:ascii="Helvetica" w:hAnsi="Helvetica" w:cs="Microsoft Sans Serif"/>
          <w:sz w:val="22"/>
          <w:szCs w:val="22"/>
        </w:rPr>
        <w:t>initialise_max</w:t>
      </w:r>
      <w:proofErr w:type="spellEnd"/>
      <w:r w:rsidRPr="00A80C2A">
        <w:rPr>
          <w:rFonts w:ascii="Helvetica" w:hAnsi="Helvetica" w:cs="Microsoft Sans Serif"/>
          <w:sz w:val="22"/>
          <w:szCs w:val="22"/>
        </w:rPr>
        <w:t xml:space="preserve">(x)) should return x </w:t>
      </w:r>
      <w:r w:rsidR="00A80C2A" w:rsidRPr="00A80C2A">
        <w:rPr>
          <w:rFonts w:ascii="Helvetica" w:hAnsi="Helvetica" w:cs="Microsoft Sans Serif"/>
          <w:sz w:val="22"/>
          <w:szCs w:val="22"/>
        </w:rPr>
        <w:t>(no matter what your value of x was)</w:t>
      </w:r>
    </w:p>
    <w:p w14:paraId="6B0215AC" w14:textId="77777777" w:rsidR="00215AE1" w:rsidRDefault="00215AE1" w:rsidP="00CC6B4F">
      <w:pPr>
        <w:rPr>
          <w:rFonts w:ascii="Helvetica" w:hAnsi="Helvetica" w:cs="Microsoft Sans Serif"/>
          <w:sz w:val="22"/>
          <w:szCs w:val="22"/>
        </w:rPr>
      </w:pPr>
    </w:p>
    <w:p w14:paraId="3D9846D3" w14:textId="3D2D899D" w:rsidR="00587544" w:rsidRDefault="00895159" w:rsidP="00CC6B4F">
      <w:pPr>
        <w:rPr>
          <w:rFonts w:ascii="Helvetica" w:hAnsi="Helvetica" w:cs="Microsoft Sans Serif"/>
          <w:sz w:val="22"/>
          <w:szCs w:val="22"/>
        </w:rPr>
      </w:pPr>
      <w:r>
        <w:rPr>
          <w:rFonts w:ascii="Helvetica" w:hAnsi="Helvetica" w:cs="Microsoft Sans Serif"/>
          <w:sz w:val="22"/>
          <w:szCs w:val="22"/>
        </w:rPr>
        <w:t xml:space="preserve">4.) </w:t>
      </w:r>
      <w:proofErr w:type="gramStart"/>
      <w:r w:rsidR="00ED2C73">
        <w:rPr>
          <w:rFonts w:ascii="Helvetica" w:hAnsi="Helvetica" w:cs="Microsoft Sans Serif"/>
          <w:sz w:val="22"/>
          <w:szCs w:val="22"/>
        </w:rPr>
        <w:t>Write</w:t>
      </w:r>
      <w:proofErr w:type="gramEnd"/>
      <w:r w:rsidR="00ED2C73">
        <w:rPr>
          <w:rFonts w:ascii="Helvetica" w:hAnsi="Helvetica" w:cs="Microsoft Sans Serif"/>
          <w:sz w:val="22"/>
          <w:szCs w:val="22"/>
        </w:rPr>
        <w:t xml:space="preserve"> a function </w:t>
      </w:r>
      <w:proofErr w:type="spellStart"/>
      <w:r w:rsidR="00ED2C73" w:rsidRPr="00ED2C73">
        <w:rPr>
          <w:rFonts w:ascii="Helvetica" w:hAnsi="Helvetica" w:cs="Microsoft Sans Serif"/>
          <w:b/>
          <w:i/>
          <w:sz w:val="22"/>
          <w:szCs w:val="22"/>
        </w:rPr>
        <w:t>choose_two</w:t>
      </w:r>
      <w:proofErr w:type="spellEnd"/>
      <w:r w:rsidR="009B3790">
        <w:rPr>
          <w:rFonts w:ascii="Helvetica" w:hAnsi="Helvetica" w:cs="Microsoft Sans Serif"/>
          <w:sz w:val="22"/>
          <w:szCs w:val="22"/>
        </w:rPr>
        <w:t xml:space="preserve">. This function should first </w:t>
      </w:r>
      <w:r w:rsidR="00AD77D0">
        <w:rPr>
          <w:rFonts w:ascii="Helvetica" w:hAnsi="Helvetica" w:cs="Microsoft Sans Serif"/>
          <w:sz w:val="22"/>
          <w:szCs w:val="22"/>
        </w:rPr>
        <w:t xml:space="preserve">choose </w:t>
      </w:r>
      <w:r w:rsidR="00587544">
        <w:rPr>
          <w:rFonts w:ascii="Helvetica" w:hAnsi="Helvetica" w:cs="Microsoft Sans Serif"/>
          <w:sz w:val="22"/>
          <w:szCs w:val="22"/>
        </w:rPr>
        <w:t>a</w:t>
      </w:r>
      <w:r w:rsidR="00AD77D0">
        <w:rPr>
          <w:rFonts w:ascii="Helvetica" w:hAnsi="Helvetica" w:cs="Microsoft Sans Serif"/>
          <w:sz w:val="22"/>
          <w:szCs w:val="22"/>
        </w:rPr>
        <w:t xml:space="preserve"> random number </w:t>
      </w:r>
      <w:r w:rsidR="009B3790">
        <w:rPr>
          <w:rFonts w:ascii="Helvetica" w:hAnsi="Helvetica" w:cs="Microsoft Sans Serif"/>
          <w:sz w:val="22"/>
          <w:szCs w:val="22"/>
        </w:rPr>
        <w:t xml:space="preserve">according to a uniform distribution </w:t>
      </w:r>
      <w:r w:rsidR="001E3617">
        <w:rPr>
          <w:rFonts w:ascii="Helvetica" w:hAnsi="Helvetica" w:cs="Microsoft Sans Serif"/>
          <w:sz w:val="22"/>
          <w:szCs w:val="22"/>
        </w:rPr>
        <w:t xml:space="preserve">between 1 and </w:t>
      </w:r>
      <w:proofErr w:type="spellStart"/>
      <w:r w:rsidR="00E72178" w:rsidRPr="00E72178">
        <w:rPr>
          <w:rFonts w:ascii="Helvetica" w:hAnsi="Helvetica" w:cs="Microsoft Sans Serif"/>
          <w:b/>
          <w:i/>
          <w:sz w:val="22"/>
          <w:szCs w:val="22"/>
        </w:rPr>
        <w:t>max_value</w:t>
      </w:r>
      <w:proofErr w:type="spellEnd"/>
      <w:r w:rsidR="001E3617">
        <w:rPr>
          <w:rFonts w:ascii="Helvetica" w:hAnsi="Helvetica" w:cs="Microsoft Sans Serif"/>
          <w:sz w:val="22"/>
          <w:szCs w:val="22"/>
        </w:rPr>
        <w:t xml:space="preserve"> inclusive of the endpoints</w:t>
      </w:r>
      <w:r w:rsidR="009B3790">
        <w:rPr>
          <w:rFonts w:ascii="Helvetica" w:hAnsi="Helvetica" w:cs="Microsoft Sans Serif"/>
          <w:sz w:val="22"/>
          <w:szCs w:val="22"/>
        </w:rPr>
        <w:t xml:space="preserve">. </w:t>
      </w:r>
      <w:r w:rsidR="00A80C2A">
        <w:rPr>
          <w:rFonts w:ascii="Helvetica" w:hAnsi="Helvetica" w:cs="Microsoft Sans Serif"/>
          <w:sz w:val="22"/>
          <w:szCs w:val="22"/>
        </w:rPr>
        <w:t>It should also</w:t>
      </w:r>
      <w:r w:rsidR="009B3790">
        <w:rPr>
          <w:rFonts w:ascii="Helvetica" w:hAnsi="Helvetica" w:cs="Microsoft Sans Serif"/>
          <w:sz w:val="22"/>
          <w:szCs w:val="22"/>
        </w:rPr>
        <w:t xml:space="preserve"> choose </w:t>
      </w:r>
      <w:r w:rsidR="00587544">
        <w:rPr>
          <w:rFonts w:ascii="Helvetica" w:hAnsi="Helvetica" w:cs="Microsoft Sans Serif"/>
          <w:sz w:val="22"/>
          <w:szCs w:val="22"/>
        </w:rPr>
        <w:t xml:space="preserve">a second random number also between 1 and </w:t>
      </w:r>
      <w:proofErr w:type="spellStart"/>
      <w:r w:rsidR="00E72178" w:rsidRPr="00E72178">
        <w:rPr>
          <w:rFonts w:ascii="Helvetica" w:hAnsi="Helvetica" w:cs="Microsoft Sans Serif"/>
          <w:b/>
          <w:i/>
          <w:sz w:val="22"/>
          <w:szCs w:val="22"/>
        </w:rPr>
        <w:t>max_value</w:t>
      </w:r>
      <w:proofErr w:type="spellEnd"/>
      <w:r w:rsidR="00587544">
        <w:rPr>
          <w:rFonts w:ascii="Helvetica" w:hAnsi="Helvetica" w:cs="Microsoft Sans Serif"/>
          <w:sz w:val="22"/>
          <w:szCs w:val="22"/>
        </w:rPr>
        <w:t xml:space="preserve"> but not equal to the first number</w:t>
      </w:r>
      <w:r w:rsidR="001E3617">
        <w:rPr>
          <w:rFonts w:ascii="Helvetica" w:hAnsi="Helvetica" w:cs="Microsoft Sans Serif"/>
          <w:sz w:val="22"/>
          <w:szCs w:val="22"/>
        </w:rPr>
        <w:t xml:space="preserve">. The numbers should be returned as a vector of length 2. So </w:t>
      </w:r>
      <w:r w:rsidR="001E3617" w:rsidRPr="00ED2C73">
        <w:rPr>
          <w:rFonts w:ascii="Helvetica" w:hAnsi="Helvetica" w:cs="Microsoft Sans Serif"/>
          <w:b/>
          <w:i/>
          <w:sz w:val="22"/>
          <w:szCs w:val="22"/>
        </w:rPr>
        <w:t>‘</w:t>
      </w:r>
      <w:proofErr w:type="spellStart"/>
      <w:r w:rsidR="001E3617" w:rsidRPr="00ED2C73">
        <w:rPr>
          <w:rFonts w:ascii="Helvetica" w:hAnsi="Helvetica" w:cs="Microsoft Sans Serif"/>
          <w:b/>
          <w:i/>
          <w:sz w:val="22"/>
          <w:szCs w:val="22"/>
        </w:rPr>
        <w:t>choose_</w:t>
      </w:r>
      <w:proofErr w:type="gramStart"/>
      <w:r w:rsidR="001E3617" w:rsidRPr="00ED2C73">
        <w:rPr>
          <w:rFonts w:ascii="Helvetica" w:hAnsi="Helvetica" w:cs="Microsoft Sans Serif"/>
          <w:b/>
          <w:i/>
          <w:sz w:val="22"/>
          <w:szCs w:val="22"/>
        </w:rPr>
        <w:t>two</w:t>
      </w:r>
      <w:proofErr w:type="spellEnd"/>
      <w:r w:rsidR="001E3617">
        <w:rPr>
          <w:rFonts w:ascii="Helvetica" w:hAnsi="Helvetica" w:cs="Microsoft Sans Serif"/>
          <w:b/>
          <w:i/>
          <w:sz w:val="22"/>
          <w:szCs w:val="22"/>
        </w:rPr>
        <w:t>(</w:t>
      </w:r>
      <w:proofErr w:type="gramEnd"/>
      <w:r w:rsidR="001E3617">
        <w:rPr>
          <w:rFonts w:ascii="Helvetica" w:hAnsi="Helvetica" w:cs="Microsoft Sans Serif"/>
          <w:b/>
          <w:i/>
          <w:sz w:val="22"/>
          <w:szCs w:val="22"/>
        </w:rPr>
        <w:t>4)</w:t>
      </w:r>
      <w:r w:rsidR="001E3617" w:rsidRPr="00ED2C73">
        <w:rPr>
          <w:rFonts w:ascii="Helvetica" w:hAnsi="Helvetica" w:cs="Microsoft Sans Serif"/>
          <w:b/>
          <w:i/>
          <w:sz w:val="22"/>
          <w:szCs w:val="22"/>
        </w:rPr>
        <w:t>’</w:t>
      </w:r>
      <w:r w:rsidR="001E3617">
        <w:rPr>
          <w:rFonts w:ascii="Helvetica" w:hAnsi="Helvetica" w:cs="Microsoft Sans Serif"/>
          <w:b/>
          <w:i/>
          <w:sz w:val="22"/>
          <w:szCs w:val="22"/>
        </w:rPr>
        <w:t xml:space="preserve"> </w:t>
      </w:r>
      <w:r w:rsidR="001E3617" w:rsidRPr="007C760E">
        <w:rPr>
          <w:rFonts w:ascii="Helvetica" w:hAnsi="Helvetica" w:cs="Microsoft Sans Serif"/>
          <w:sz w:val="22"/>
          <w:szCs w:val="22"/>
        </w:rPr>
        <w:t>s</w:t>
      </w:r>
      <w:r w:rsidR="00E877C2">
        <w:rPr>
          <w:rFonts w:ascii="Helvetica" w:hAnsi="Helvetica" w:cs="Microsoft Sans Serif"/>
          <w:sz w:val="22"/>
          <w:szCs w:val="22"/>
        </w:rPr>
        <w:t xml:space="preserve">hould return one of the following </w:t>
      </w:r>
      <w:r w:rsidR="009B3790">
        <w:rPr>
          <w:rFonts w:ascii="Helvetica" w:hAnsi="Helvetica" w:cs="Microsoft Sans Serif"/>
          <w:sz w:val="22"/>
          <w:szCs w:val="22"/>
        </w:rPr>
        <w:t>vectors</w:t>
      </w:r>
      <w:r w:rsidR="00E877C2">
        <w:rPr>
          <w:rFonts w:ascii="Helvetica" w:hAnsi="Helvetica" w:cs="Microsoft Sans Serif"/>
          <w:sz w:val="22"/>
          <w:szCs w:val="22"/>
        </w:rPr>
        <w:t xml:space="preserve"> with equal probability:</w:t>
      </w:r>
      <w:r w:rsidR="009369B9">
        <w:rPr>
          <w:rFonts w:ascii="Helvetica" w:hAnsi="Helvetica" w:cs="Microsoft Sans Serif"/>
          <w:sz w:val="22"/>
          <w:szCs w:val="22"/>
        </w:rPr>
        <w:t xml:space="preserve"> </w:t>
      </w:r>
    </w:p>
    <w:p w14:paraId="79307259" w14:textId="49F541F3" w:rsidR="00E877C2" w:rsidRDefault="00E877C2" w:rsidP="00CC6B4F">
      <w:pPr>
        <w:rPr>
          <w:rFonts w:ascii="Helvetica" w:hAnsi="Helvetica" w:cs="Microsoft Sans Serif"/>
          <w:sz w:val="22"/>
          <w:szCs w:val="22"/>
        </w:rPr>
      </w:pPr>
      <w:r>
        <w:rPr>
          <w:rFonts w:ascii="Helvetica" w:hAnsi="Helvetica" w:cs="Microsoft Sans Serif"/>
          <w:sz w:val="22"/>
          <w:szCs w:val="22"/>
        </w:rPr>
        <w:t>{1 2</w:t>
      </w:r>
      <w:proofErr w:type="gramStart"/>
      <w:r>
        <w:rPr>
          <w:rFonts w:ascii="Helvetica" w:hAnsi="Helvetica" w:cs="Microsoft Sans Serif"/>
          <w:sz w:val="22"/>
          <w:szCs w:val="22"/>
        </w:rPr>
        <w:t>} ,</w:t>
      </w:r>
      <w:proofErr w:type="gramEnd"/>
      <w:r>
        <w:rPr>
          <w:rFonts w:ascii="Helvetica" w:hAnsi="Helvetica" w:cs="Microsoft Sans Serif"/>
          <w:sz w:val="22"/>
          <w:szCs w:val="22"/>
        </w:rPr>
        <w:t xml:space="preserve"> {1 3} , {1 4} , </w:t>
      </w:r>
      <w:r w:rsidR="00587544">
        <w:rPr>
          <w:rFonts w:ascii="Helvetica" w:hAnsi="Helvetica" w:cs="Microsoft Sans Serif"/>
          <w:sz w:val="22"/>
          <w:szCs w:val="22"/>
        </w:rPr>
        <w:t xml:space="preserve">{2 1} , </w:t>
      </w:r>
      <w:r>
        <w:rPr>
          <w:rFonts w:ascii="Helvetica" w:hAnsi="Helvetica" w:cs="Microsoft Sans Serif"/>
          <w:sz w:val="22"/>
          <w:szCs w:val="22"/>
        </w:rPr>
        <w:t xml:space="preserve">{2 3} , {2 4} , </w:t>
      </w:r>
      <w:r w:rsidR="00587544">
        <w:rPr>
          <w:rFonts w:ascii="Helvetica" w:hAnsi="Helvetica" w:cs="Microsoft Sans Serif"/>
          <w:sz w:val="22"/>
          <w:szCs w:val="22"/>
        </w:rPr>
        <w:t xml:space="preserve">{3 1} , {3 2} , </w:t>
      </w:r>
      <w:r>
        <w:rPr>
          <w:rFonts w:ascii="Helvetica" w:hAnsi="Helvetica" w:cs="Microsoft Sans Serif"/>
          <w:sz w:val="22"/>
          <w:szCs w:val="22"/>
        </w:rPr>
        <w:t>{</w:t>
      </w:r>
      <w:r w:rsidR="009369B9">
        <w:rPr>
          <w:rFonts w:ascii="Helvetica" w:hAnsi="Helvetica" w:cs="Microsoft Sans Serif"/>
          <w:sz w:val="22"/>
          <w:szCs w:val="22"/>
        </w:rPr>
        <w:t>3 4</w:t>
      </w:r>
      <w:r>
        <w:rPr>
          <w:rFonts w:ascii="Helvetica" w:hAnsi="Helvetica" w:cs="Microsoft Sans Serif"/>
          <w:sz w:val="22"/>
          <w:szCs w:val="22"/>
        </w:rPr>
        <w:t>}</w:t>
      </w:r>
      <w:r w:rsidR="00587544">
        <w:rPr>
          <w:rFonts w:ascii="Helvetica" w:hAnsi="Helvetica" w:cs="Microsoft Sans Serif"/>
          <w:sz w:val="22"/>
          <w:szCs w:val="22"/>
        </w:rPr>
        <w:t xml:space="preserve"> , {4 1} , {4 2} , {4 3} </w:t>
      </w:r>
    </w:p>
    <w:p w14:paraId="566FA61F" w14:textId="4E4F1AD9" w:rsidR="00895159" w:rsidRDefault="006D4FB0" w:rsidP="00CC6B4F">
      <w:pPr>
        <w:rPr>
          <w:rFonts w:ascii="Helvetica" w:hAnsi="Helvetica" w:cs="Microsoft Sans Serif"/>
          <w:sz w:val="22"/>
          <w:szCs w:val="22"/>
        </w:rPr>
      </w:pPr>
      <w:r w:rsidRPr="007C760E">
        <w:rPr>
          <w:rFonts w:ascii="Helvetica" w:hAnsi="Helvetica" w:cs="Microsoft Sans Serif"/>
          <w:sz w:val="22"/>
          <w:szCs w:val="22"/>
        </w:rPr>
        <w:t>(Hint: use the ‘sample’ command)</w:t>
      </w:r>
      <w:r>
        <w:rPr>
          <w:rFonts w:ascii="Helvetica" w:hAnsi="Helvetica" w:cs="Microsoft Sans Serif"/>
          <w:sz w:val="22"/>
          <w:szCs w:val="22"/>
        </w:rPr>
        <w:t xml:space="preserve"> [2 marks]</w:t>
      </w:r>
    </w:p>
    <w:p w14:paraId="3E1E415A" w14:textId="77777777" w:rsidR="006D4FB0" w:rsidRDefault="006D4FB0" w:rsidP="00CC6B4F">
      <w:pPr>
        <w:rPr>
          <w:rFonts w:ascii="Helvetica" w:hAnsi="Helvetica" w:cs="Microsoft Sans Serif"/>
          <w:sz w:val="22"/>
          <w:szCs w:val="22"/>
        </w:rPr>
      </w:pPr>
    </w:p>
    <w:p w14:paraId="2462314E" w14:textId="7DA88426" w:rsidR="00FB6AD0" w:rsidRPr="007C760E" w:rsidRDefault="006D4FB0" w:rsidP="00820402">
      <w:pPr>
        <w:rPr>
          <w:rFonts w:ascii="Helvetica" w:hAnsi="Helvetica" w:cs="Microsoft Sans Serif"/>
          <w:sz w:val="22"/>
          <w:szCs w:val="22"/>
        </w:rPr>
      </w:pPr>
      <w:r>
        <w:rPr>
          <w:rFonts w:ascii="Helvetica" w:hAnsi="Helvetica" w:cs="Microsoft Sans Serif"/>
          <w:sz w:val="22"/>
          <w:szCs w:val="22"/>
        </w:rPr>
        <w:t>5</w:t>
      </w:r>
      <w:r w:rsidR="00527628" w:rsidRPr="007C760E">
        <w:rPr>
          <w:rFonts w:ascii="Helvetica" w:hAnsi="Helvetica" w:cs="Microsoft Sans Serif"/>
          <w:sz w:val="22"/>
          <w:szCs w:val="22"/>
        </w:rPr>
        <w:t xml:space="preserve">.) </w:t>
      </w:r>
      <w:proofErr w:type="gramStart"/>
      <w:r w:rsidR="00527628" w:rsidRPr="007C760E">
        <w:rPr>
          <w:rFonts w:ascii="Helvetica" w:hAnsi="Helvetica" w:cs="Microsoft Sans Serif"/>
          <w:sz w:val="22"/>
          <w:szCs w:val="22"/>
        </w:rPr>
        <w:t>Write</w:t>
      </w:r>
      <w:proofErr w:type="gramEnd"/>
      <w:r w:rsidR="00527628" w:rsidRPr="007C760E">
        <w:rPr>
          <w:rFonts w:ascii="Helvetica" w:hAnsi="Helvetica" w:cs="Microsoft Sans Serif"/>
          <w:sz w:val="22"/>
          <w:szCs w:val="22"/>
        </w:rPr>
        <w:t xml:space="preserve"> a function </w:t>
      </w:r>
      <w:proofErr w:type="spellStart"/>
      <w:r w:rsidR="00B44B72" w:rsidRPr="007C760E">
        <w:rPr>
          <w:rFonts w:ascii="Helvetica" w:hAnsi="Helvetica" w:cs="Microsoft Sans Serif"/>
          <w:b/>
          <w:i/>
          <w:sz w:val="22"/>
          <w:szCs w:val="22"/>
        </w:rPr>
        <w:t>neutral_step</w:t>
      </w:r>
      <w:proofErr w:type="spellEnd"/>
      <w:r w:rsidR="003A01F1">
        <w:rPr>
          <w:rFonts w:ascii="Helvetica" w:hAnsi="Helvetica" w:cs="Microsoft Sans Serif"/>
          <w:b/>
          <w:i/>
          <w:sz w:val="22"/>
          <w:szCs w:val="22"/>
        </w:rPr>
        <w:t xml:space="preserve"> </w:t>
      </w:r>
      <w:r w:rsidR="00B44B72" w:rsidRPr="007C760E">
        <w:rPr>
          <w:rFonts w:ascii="Helvetica" w:hAnsi="Helvetica" w:cs="Microsoft Sans Serif"/>
          <w:sz w:val="22"/>
          <w:szCs w:val="22"/>
        </w:rPr>
        <w:t>to perform a single step of a simple neutral model simulation</w:t>
      </w:r>
      <w:r w:rsidR="009B3790">
        <w:rPr>
          <w:rFonts w:ascii="Helvetica" w:hAnsi="Helvetica" w:cs="Microsoft Sans Serif"/>
          <w:sz w:val="22"/>
          <w:szCs w:val="22"/>
        </w:rPr>
        <w:t>,</w:t>
      </w:r>
      <w:r w:rsidR="00B44B72" w:rsidRPr="007C760E">
        <w:rPr>
          <w:rFonts w:ascii="Helvetica" w:hAnsi="Helvetica" w:cs="Microsoft Sans Serif"/>
          <w:sz w:val="22"/>
          <w:szCs w:val="22"/>
        </w:rPr>
        <w:t xml:space="preserve"> without speciation</w:t>
      </w:r>
      <w:r w:rsidR="009B3790">
        <w:rPr>
          <w:rFonts w:ascii="Helvetica" w:hAnsi="Helvetica" w:cs="Microsoft Sans Serif"/>
          <w:sz w:val="22"/>
          <w:szCs w:val="22"/>
        </w:rPr>
        <w:t>,</w:t>
      </w:r>
      <w:r w:rsidR="009043C9">
        <w:rPr>
          <w:rFonts w:ascii="Helvetica" w:hAnsi="Helvetica" w:cs="Microsoft Sans Serif"/>
          <w:sz w:val="22"/>
          <w:szCs w:val="22"/>
        </w:rPr>
        <w:t xml:space="preserve"> on a community vector</w:t>
      </w:r>
      <w:r w:rsidR="00B44B72" w:rsidRPr="007C760E">
        <w:rPr>
          <w:rFonts w:ascii="Helvetica" w:hAnsi="Helvetica" w:cs="Microsoft Sans Serif"/>
          <w:sz w:val="22"/>
          <w:szCs w:val="22"/>
        </w:rPr>
        <w:t xml:space="preserve">. </w:t>
      </w:r>
      <w:r w:rsidR="003D75DC">
        <w:rPr>
          <w:rFonts w:ascii="Helvetica" w:hAnsi="Helvetica" w:cs="Microsoft Sans Serif"/>
          <w:sz w:val="22"/>
          <w:szCs w:val="22"/>
        </w:rPr>
        <w:t xml:space="preserve">You will need to pick an individual to die and another to reproduce </w:t>
      </w:r>
      <w:r w:rsidR="00A963FF">
        <w:rPr>
          <w:rFonts w:ascii="Helvetica" w:hAnsi="Helvetica" w:cs="Microsoft Sans Serif"/>
          <w:sz w:val="22"/>
          <w:szCs w:val="22"/>
        </w:rPr>
        <w:t>and</w:t>
      </w:r>
      <w:r w:rsidR="003D75DC">
        <w:rPr>
          <w:rFonts w:ascii="Helvetica" w:hAnsi="Helvetica" w:cs="Microsoft Sans Serif"/>
          <w:sz w:val="22"/>
          <w:szCs w:val="22"/>
        </w:rPr>
        <w:t xml:space="preserve"> fill the gap left by the death - they should not be the same individual (though they could be of the same species). </w:t>
      </w:r>
      <w:r w:rsidR="00245DF5" w:rsidRPr="007C760E">
        <w:rPr>
          <w:rFonts w:ascii="Helvetica" w:hAnsi="Helvetica" w:cs="Microsoft Sans Serif"/>
          <w:sz w:val="22"/>
          <w:szCs w:val="22"/>
        </w:rPr>
        <w:t xml:space="preserve">For example </w:t>
      </w:r>
      <w:proofErr w:type="spellStart"/>
      <w:r w:rsidR="00245DF5" w:rsidRPr="007C760E">
        <w:rPr>
          <w:rFonts w:ascii="Helvetica" w:hAnsi="Helvetica" w:cs="Microsoft Sans Serif"/>
          <w:b/>
          <w:i/>
          <w:sz w:val="22"/>
          <w:szCs w:val="22"/>
        </w:rPr>
        <w:t>neutral_step</w:t>
      </w:r>
      <w:proofErr w:type="spellEnd"/>
      <w:r w:rsidR="00245DF5" w:rsidRPr="007C760E">
        <w:rPr>
          <w:rFonts w:ascii="Helvetica" w:hAnsi="Helvetica" w:cs="Microsoft Sans Serif"/>
          <w:b/>
          <w:i/>
          <w:sz w:val="22"/>
          <w:szCs w:val="22"/>
        </w:rPr>
        <w:t>(</w:t>
      </w:r>
      <w:proofErr w:type="gramStart"/>
      <w:r w:rsidR="00245DF5" w:rsidRPr="007C760E">
        <w:rPr>
          <w:rFonts w:ascii="Helvetica" w:hAnsi="Helvetica" w:cs="Microsoft Sans Serif"/>
          <w:b/>
          <w:i/>
          <w:sz w:val="22"/>
          <w:szCs w:val="22"/>
        </w:rPr>
        <w:t>c(</w:t>
      </w:r>
      <w:proofErr w:type="gramEnd"/>
      <w:r w:rsidR="000F7792">
        <w:rPr>
          <w:rFonts w:ascii="Helvetica" w:hAnsi="Helvetica" w:cs="Microsoft Sans Serif"/>
          <w:b/>
          <w:i/>
          <w:sz w:val="22"/>
          <w:szCs w:val="22"/>
        </w:rPr>
        <w:t>10,5,13</w:t>
      </w:r>
      <w:r w:rsidR="00245DF5" w:rsidRPr="007C760E">
        <w:rPr>
          <w:rFonts w:ascii="Helvetica" w:hAnsi="Helvetica" w:cs="Microsoft Sans Serif"/>
          <w:b/>
          <w:i/>
          <w:sz w:val="22"/>
          <w:szCs w:val="22"/>
        </w:rPr>
        <w:t>))</w:t>
      </w:r>
      <w:r w:rsidR="00245DF5" w:rsidRPr="007C760E">
        <w:rPr>
          <w:rFonts w:ascii="Helvetica" w:hAnsi="Helvetica" w:cs="Microsoft Sans Serif"/>
          <w:sz w:val="22"/>
          <w:szCs w:val="22"/>
        </w:rPr>
        <w:t xml:space="preserve"> should return one of the following six community states with equal probability:</w:t>
      </w:r>
    </w:p>
    <w:p w14:paraId="7F621DE4" w14:textId="1D130CEA" w:rsidR="00245DF5" w:rsidRPr="007C760E" w:rsidRDefault="000F7792" w:rsidP="00245DF5">
      <w:pPr>
        <w:rPr>
          <w:rFonts w:ascii="Helvetica" w:hAnsi="Helvetica" w:cs="Microsoft Sans Serif"/>
          <w:sz w:val="22"/>
          <w:szCs w:val="22"/>
        </w:rPr>
      </w:pPr>
      <w:proofErr w:type="gramStart"/>
      <w:r>
        <w:rPr>
          <w:rFonts w:ascii="Helvetica" w:hAnsi="Helvetica" w:cs="Microsoft Sans Serif"/>
          <w:sz w:val="22"/>
          <w:szCs w:val="22"/>
        </w:rPr>
        <w:t>{  5</w:t>
      </w:r>
      <w:proofErr w:type="gramEnd"/>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245DF5" w:rsidRPr="007C760E">
        <w:rPr>
          <w:rFonts w:ascii="Helvetica" w:hAnsi="Helvetica" w:cs="Microsoft Sans Serif"/>
          <w:sz w:val="22"/>
          <w:szCs w:val="22"/>
        </w:rPr>
        <w:t xml:space="preserve"> </w:t>
      </w:r>
      <w:proofErr w:type="spellStart"/>
      <w:r>
        <w:rPr>
          <w:rFonts w:ascii="Helvetica" w:hAnsi="Helvetica" w:cs="Microsoft Sans Serif"/>
          <w:sz w:val="22"/>
          <w:szCs w:val="22"/>
        </w:rPr>
        <w:t>5</w:t>
      </w:r>
      <w:proofErr w:type="spellEnd"/>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Pr>
          <w:rFonts w:ascii="Helvetica" w:hAnsi="Helvetica" w:cs="Microsoft Sans Serif"/>
          <w:sz w:val="22"/>
          <w:szCs w:val="22"/>
        </w:rPr>
        <w:t>1</w:t>
      </w:r>
      <w:r w:rsidR="00245DF5" w:rsidRPr="007C760E">
        <w:rPr>
          <w:rFonts w:ascii="Helvetica" w:hAnsi="Helvetica" w:cs="Microsoft Sans Serif"/>
          <w:sz w:val="22"/>
          <w:szCs w:val="22"/>
        </w:rPr>
        <w:t>3  } when the first individual dies and is replaced by the second’s offspring</w:t>
      </w:r>
    </w:p>
    <w:p w14:paraId="2FD75B3D" w14:textId="7EE33A68" w:rsidR="00245DF5" w:rsidRPr="007C760E" w:rsidRDefault="00245DF5" w:rsidP="00245DF5">
      <w:pPr>
        <w:rPr>
          <w:rFonts w:ascii="Helvetica" w:hAnsi="Helvetica" w:cs="Microsoft Sans Serif"/>
          <w:sz w:val="22"/>
          <w:szCs w:val="22"/>
        </w:rPr>
      </w:pPr>
      <w:proofErr w:type="gramStart"/>
      <w:r w:rsidRPr="007C760E">
        <w:rPr>
          <w:rFonts w:ascii="Helvetica" w:hAnsi="Helvetica" w:cs="Microsoft Sans Serif"/>
          <w:sz w:val="22"/>
          <w:szCs w:val="22"/>
        </w:rPr>
        <w:t>{</w:t>
      </w:r>
      <w:r w:rsidR="000F7792">
        <w:rPr>
          <w:rFonts w:ascii="Helvetica" w:hAnsi="Helvetica" w:cs="Microsoft Sans Serif"/>
          <w:sz w:val="22"/>
          <w:szCs w:val="22"/>
        </w:rPr>
        <w:t xml:space="preserve">  13</w:t>
      </w:r>
      <w:proofErr w:type="gramEnd"/>
      <w:r w:rsidR="000F7792">
        <w:rPr>
          <w:rFonts w:ascii="Helvetica" w:hAnsi="Helvetica" w:cs="Microsoft Sans Serif"/>
          <w:sz w:val="22"/>
          <w:szCs w:val="22"/>
        </w:rPr>
        <w:t xml:space="preserve">  5</w:t>
      </w:r>
      <w:r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3  } when the first individual dies and is replaced by the third’s offspring</w:t>
      </w:r>
    </w:p>
    <w:p w14:paraId="2E5CBE98" w14:textId="4A3FCA35" w:rsidR="00245DF5" w:rsidRPr="007C760E" w:rsidRDefault="00245DF5" w:rsidP="00236F3B">
      <w:pPr>
        <w:rPr>
          <w:rFonts w:ascii="Helvetica" w:hAnsi="Helvetica" w:cs="Microsoft Sans Serif"/>
          <w:sz w:val="22"/>
          <w:szCs w:val="22"/>
        </w:rPr>
      </w:pPr>
      <w:proofErr w:type="gramStart"/>
      <w:r w:rsidRPr="007C760E">
        <w:rPr>
          <w:rFonts w:ascii="Helvetica" w:hAnsi="Helvetica" w:cs="Microsoft Sans Serif"/>
          <w:sz w:val="22"/>
          <w:szCs w:val="22"/>
        </w:rPr>
        <w:t>{  1</w:t>
      </w:r>
      <w:r w:rsidR="000F7792">
        <w:rPr>
          <w:rFonts w:ascii="Helvetica" w:hAnsi="Helvetica" w:cs="Microsoft Sans Serif"/>
          <w:sz w:val="22"/>
          <w:szCs w:val="22"/>
        </w:rPr>
        <w:t>0</w:t>
      </w:r>
      <w:proofErr w:type="gramEnd"/>
      <w:r w:rsidRPr="007C760E">
        <w:rPr>
          <w:rFonts w:ascii="Helvetica" w:hAnsi="Helvetica" w:cs="Microsoft Sans Serif"/>
          <w:sz w:val="22"/>
          <w:szCs w:val="22"/>
        </w:rPr>
        <w:t xml:space="preserve">  </w:t>
      </w:r>
      <w:proofErr w:type="spellStart"/>
      <w:r w:rsidRPr="007C760E">
        <w:rPr>
          <w:rFonts w:ascii="Helvetica" w:hAnsi="Helvetica" w:cs="Microsoft Sans Serif"/>
          <w:sz w:val="22"/>
          <w:szCs w:val="22"/>
        </w:rPr>
        <w:t>1</w:t>
      </w:r>
      <w:r w:rsidR="00AF7690">
        <w:rPr>
          <w:rFonts w:ascii="Helvetica" w:hAnsi="Helvetica" w:cs="Microsoft Sans Serif"/>
          <w:sz w:val="22"/>
          <w:szCs w:val="22"/>
        </w:rPr>
        <w:t>0</w:t>
      </w:r>
      <w:proofErr w:type="spellEnd"/>
      <w:r w:rsidRPr="007C760E">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3  } when the second individual dies and is replaced by the first’s offspring</w:t>
      </w:r>
    </w:p>
    <w:p w14:paraId="1710068D" w14:textId="27F06709" w:rsidR="00245DF5" w:rsidRPr="007C760E" w:rsidRDefault="00245DF5" w:rsidP="00236F3B">
      <w:pPr>
        <w:rPr>
          <w:rFonts w:ascii="Helvetica" w:hAnsi="Helvetica" w:cs="Microsoft Sans Serif"/>
          <w:sz w:val="22"/>
          <w:szCs w:val="22"/>
        </w:rPr>
      </w:pPr>
      <w:proofErr w:type="gramStart"/>
      <w:r w:rsidRPr="007C760E">
        <w:rPr>
          <w:rFonts w:ascii="Helvetica" w:hAnsi="Helvetica" w:cs="Microsoft Sans Serif"/>
          <w:sz w:val="22"/>
          <w:szCs w:val="22"/>
        </w:rPr>
        <w:t>{  1</w:t>
      </w:r>
      <w:r w:rsidR="000F7792">
        <w:rPr>
          <w:rFonts w:ascii="Helvetica" w:hAnsi="Helvetica" w:cs="Microsoft Sans Serif"/>
          <w:sz w:val="22"/>
          <w:szCs w:val="22"/>
        </w:rPr>
        <w:t>0</w:t>
      </w:r>
      <w:proofErr w:type="gramEnd"/>
      <w:r w:rsidRPr="007C760E">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 xml:space="preserve">3  </w:t>
      </w:r>
      <w:proofErr w:type="spellStart"/>
      <w:r w:rsidR="000F7792">
        <w:rPr>
          <w:rFonts w:ascii="Helvetica" w:hAnsi="Helvetica" w:cs="Microsoft Sans Serif"/>
          <w:sz w:val="22"/>
          <w:szCs w:val="22"/>
        </w:rPr>
        <w:t>1</w:t>
      </w:r>
      <w:r w:rsidRPr="007C760E">
        <w:rPr>
          <w:rFonts w:ascii="Helvetica" w:hAnsi="Helvetica" w:cs="Microsoft Sans Serif"/>
          <w:sz w:val="22"/>
          <w:szCs w:val="22"/>
        </w:rPr>
        <w:t>3</w:t>
      </w:r>
      <w:proofErr w:type="spellEnd"/>
      <w:r w:rsidRPr="007C760E">
        <w:rPr>
          <w:rFonts w:ascii="Helvetica" w:hAnsi="Helvetica" w:cs="Microsoft Sans Serif"/>
          <w:sz w:val="22"/>
          <w:szCs w:val="22"/>
        </w:rPr>
        <w:t xml:space="preserve">  } when the second individual dies and is replaced by the third’s offspring</w:t>
      </w:r>
    </w:p>
    <w:p w14:paraId="4552867D" w14:textId="6E44B0F9" w:rsidR="00245DF5" w:rsidRPr="007C760E" w:rsidRDefault="00245DF5" w:rsidP="00245DF5">
      <w:pPr>
        <w:rPr>
          <w:rFonts w:ascii="Helvetica" w:hAnsi="Helvetica" w:cs="Microsoft Sans Serif"/>
          <w:sz w:val="22"/>
          <w:szCs w:val="22"/>
        </w:rPr>
      </w:pPr>
      <w:proofErr w:type="gramStart"/>
      <w:r w:rsidRPr="007C760E">
        <w:rPr>
          <w:rFonts w:ascii="Helvetica" w:hAnsi="Helvetica" w:cs="Microsoft Sans Serif"/>
          <w:sz w:val="22"/>
          <w:szCs w:val="22"/>
        </w:rPr>
        <w:t>{  1</w:t>
      </w:r>
      <w:r w:rsidR="000F7792">
        <w:rPr>
          <w:rFonts w:ascii="Helvetica" w:hAnsi="Helvetica" w:cs="Microsoft Sans Serif"/>
          <w:sz w:val="22"/>
          <w:szCs w:val="22"/>
        </w:rPr>
        <w:t>0</w:t>
      </w:r>
      <w:proofErr w:type="gramEnd"/>
      <w:r w:rsidR="000F7792">
        <w:rPr>
          <w:rFonts w:ascii="Helvetica" w:hAnsi="Helvetica" w:cs="Microsoft Sans Serif"/>
          <w:sz w:val="22"/>
          <w:szCs w:val="22"/>
        </w:rPr>
        <w:t xml:space="preserve">  5</w:t>
      </w:r>
      <w:r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Pr="007C760E">
        <w:rPr>
          <w:rFonts w:ascii="Helvetica" w:hAnsi="Helvetica" w:cs="Microsoft Sans Serif"/>
          <w:sz w:val="22"/>
          <w:szCs w:val="22"/>
        </w:rPr>
        <w:t>1</w:t>
      </w:r>
      <w:r w:rsidR="000F7792">
        <w:rPr>
          <w:rFonts w:ascii="Helvetica" w:hAnsi="Helvetica" w:cs="Microsoft Sans Serif"/>
          <w:sz w:val="22"/>
          <w:szCs w:val="22"/>
        </w:rPr>
        <w:t>0</w:t>
      </w:r>
      <w:r w:rsidRPr="007C760E">
        <w:rPr>
          <w:rFonts w:ascii="Helvetica" w:hAnsi="Helvetica" w:cs="Microsoft Sans Serif"/>
          <w:sz w:val="22"/>
          <w:szCs w:val="22"/>
        </w:rPr>
        <w:t xml:space="preserve">  } when the third individual dies and is replaced by the first’s offspring</w:t>
      </w:r>
    </w:p>
    <w:p w14:paraId="09FE51A4" w14:textId="0BCA0090" w:rsidR="00245DF5" w:rsidRDefault="000F7792" w:rsidP="00245DF5">
      <w:pPr>
        <w:rPr>
          <w:rFonts w:ascii="Helvetica" w:hAnsi="Helvetica" w:cs="Microsoft Sans Serif"/>
          <w:sz w:val="22"/>
          <w:szCs w:val="22"/>
        </w:rPr>
      </w:pPr>
      <w:proofErr w:type="gramStart"/>
      <w:r>
        <w:rPr>
          <w:rFonts w:ascii="Helvetica" w:hAnsi="Helvetica" w:cs="Microsoft Sans Serif"/>
          <w:sz w:val="22"/>
          <w:szCs w:val="22"/>
        </w:rPr>
        <w:t>{  10</w:t>
      </w:r>
      <w:proofErr w:type="gramEnd"/>
      <w:r>
        <w:rPr>
          <w:rFonts w:ascii="Helvetica" w:hAnsi="Helvetica" w:cs="Microsoft Sans Serif"/>
          <w:sz w:val="22"/>
          <w:szCs w:val="22"/>
        </w:rPr>
        <w:t xml:space="preserve"> </w:t>
      </w:r>
      <w:r w:rsidR="00606C6C">
        <w:rPr>
          <w:rFonts w:ascii="Helvetica" w:hAnsi="Helvetica" w:cs="Microsoft Sans Serif"/>
          <w:sz w:val="22"/>
          <w:szCs w:val="22"/>
        </w:rPr>
        <w:t xml:space="preserve"> </w:t>
      </w:r>
      <w:r>
        <w:rPr>
          <w:rFonts w:ascii="Helvetica" w:hAnsi="Helvetica" w:cs="Microsoft Sans Serif"/>
          <w:sz w:val="22"/>
          <w:szCs w:val="22"/>
        </w:rPr>
        <w:t xml:space="preserve">5  </w:t>
      </w:r>
      <w:r w:rsidR="00606C6C">
        <w:rPr>
          <w:rFonts w:ascii="Helvetica" w:hAnsi="Helvetica" w:cs="Microsoft Sans Serif"/>
          <w:sz w:val="22"/>
          <w:szCs w:val="22"/>
        </w:rPr>
        <w:t xml:space="preserve">  </w:t>
      </w:r>
      <w:proofErr w:type="spellStart"/>
      <w:r>
        <w:rPr>
          <w:rFonts w:ascii="Helvetica" w:hAnsi="Helvetica" w:cs="Microsoft Sans Serif"/>
          <w:sz w:val="22"/>
          <w:szCs w:val="22"/>
        </w:rPr>
        <w:t>5</w:t>
      </w:r>
      <w:proofErr w:type="spellEnd"/>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245DF5" w:rsidRPr="007C760E">
        <w:rPr>
          <w:rFonts w:ascii="Helvetica" w:hAnsi="Helvetica" w:cs="Microsoft Sans Serif"/>
          <w:sz w:val="22"/>
          <w:szCs w:val="22"/>
        </w:rPr>
        <w:t>} when the third individual dies and is replaced by the second’s offspring</w:t>
      </w:r>
    </w:p>
    <w:p w14:paraId="0DED45EE" w14:textId="0719B4AA" w:rsidR="00245DF5" w:rsidRPr="007C760E" w:rsidRDefault="00160625" w:rsidP="00236F3B">
      <w:pPr>
        <w:rPr>
          <w:rFonts w:ascii="Helvetica" w:hAnsi="Helvetica" w:cs="Microsoft Sans Serif"/>
          <w:sz w:val="22"/>
          <w:szCs w:val="22"/>
        </w:rPr>
      </w:pPr>
      <w:r>
        <w:rPr>
          <w:rFonts w:ascii="Helvetica" w:hAnsi="Helvetica" w:cs="Microsoft Sans Serif"/>
          <w:sz w:val="22"/>
          <w:szCs w:val="22"/>
        </w:rPr>
        <w:t xml:space="preserve">(Hint: call your function </w:t>
      </w:r>
      <w:proofErr w:type="spellStart"/>
      <w:r>
        <w:rPr>
          <w:rFonts w:ascii="Helvetica" w:hAnsi="Helvetica" w:cs="Microsoft Sans Serif"/>
          <w:sz w:val="22"/>
          <w:szCs w:val="22"/>
        </w:rPr>
        <w:t>choose_two</w:t>
      </w:r>
      <w:proofErr w:type="spellEnd"/>
      <w:r>
        <w:rPr>
          <w:rFonts w:ascii="Helvetica" w:hAnsi="Helvetica" w:cs="Microsoft Sans Serif"/>
          <w:sz w:val="22"/>
          <w:szCs w:val="22"/>
        </w:rPr>
        <w:t xml:space="preserve">, </w:t>
      </w:r>
      <w:r w:rsidRPr="00D977DF">
        <w:rPr>
          <w:rFonts w:ascii="Helvetica" w:hAnsi="Helvetica" w:cs="Microsoft Sans Serif"/>
          <w:i/>
          <w:sz w:val="22"/>
          <w:szCs w:val="22"/>
        </w:rPr>
        <w:t>but don’t think of the numbers it returns and being the species identity of the individuals to die and reproduce</w:t>
      </w:r>
      <w:r>
        <w:rPr>
          <w:rFonts w:ascii="Helvetica" w:hAnsi="Helvetica" w:cs="Microsoft Sans Serif"/>
          <w:sz w:val="22"/>
          <w:szCs w:val="22"/>
        </w:rPr>
        <w:t xml:space="preserve">, instead think if them as the </w:t>
      </w:r>
      <w:r w:rsidRPr="003A01F1">
        <w:rPr>
          <w:rFonts w:ascii="Helvetica" w:hAnsi="Helvetica" w:cs="Microsoft Sans Serif"/>
          <w:i/>
          <w:sz w:val="22"/>
          <w:szCs w:val="22"/>
        </w:rPr>
        <w:t>indexes</w:t>
      </w:r>
      <w:r>
        <w:rPr>
          <w:rFonts w:ascii="Helvetica" w:hAnsi="Helvetica" w:cs="Microsoft Sans Serif"/>
          <w:sz w:val="22"/>
          <w:szCs w:val="22"/>
        </w:rPr>
        <w:t xml:space="preserve"> of your </w:t>
      </w:r>
      <w:r w:rsidRPr="007C760E">
        <w:rPr>
          <w:rFonts w:ascii="Helvetica" w:hAnsi="Helvetica" w:cs="Microsoft Sans Serif"/>
          <w:b/>
          <w:i/>
          <w:sz w:val="22"/>
          <w:szCs w:val="22"/>
        </w:rPr>
        <w:t>community</w:t>
      </w:r>
      <w:r>
        <w:rPr>
          <w:rFonts w:ascii="Helvetica" w:hAnsi="Helvetica" w:cs="Microsoft Sans Serif"/>
          <w:b/>
          <w:i/>
          <w:sz w:val="22"/>
          <w:szCs w:val="22"/>
        </w:rPr>
        <w:t xml:space="preserve"> </w:t>
      </w:r>
      <w:r>
        <w:rPr>
          <w:rFonts w:ascii="Helvetica" w:hAnsi="Helvetica" w:cs="Microsoft Sans Serif"/>
          <w:sz w:val="22"/>
          <w:szCs w:val="22"/>
        </w:rPr>
        <w:t>vector where the individuals that will die and reproduce are stored.)</w:t>
      </w:r>
      <w:r w:rsidR="00A963FF">
        <w:rPr>
          <w:rFonts w:ascii="Helvetica" w:hAnsi="Helvetica" w:cs="Microsoft Sans Serif"/>
          <w:sz w:val="22"/>
          <w:szCs w:val="22"/>
        </w:rPr>
        <w:t xml:space="preserve"> </w:t>
      </w:r>
      <w:r w:rsidR="00477DAE" w:rsidRPr="007C760E">
        <w:rPr>
          <w:rFonts w:ascii="Helvetica" w:hAnsi="Helvetica" w:cs="Microsoft Sans Serif"/>
          <w:sz w:val="22"/>
          <w:szCs w:val="22"/>
        </w:rPr>
        <w:t>[</w:t>
      </w:r>
      <w:r w:rsidR="006F6101">
        <w:rPr>
          <w:rFonts w:ascii="Helvetica" w:hAnsi="Helvetica" w:cs="Microsoft Sans Serif"/>
          <w:sz w:val="22"/>
          <w:szCs w:val="22"/>
        </w:rPr>
        <w:t>2</w:t>
      </w:r>
      <w:r w:rsidR="00477DAE" w:rsidRPr="007C760E">
        <w:rPr>
          <w:rFonts w:ascii="Helvetica" w:hAnsi="Helvetica" w:cs="Microsoft Sans Serif"/>
          <w:sz w:val="22"/>
          <w:szCs w:val="22"/>
        </w:rPr>
        <w:t xml:space="preserve"> mark</w:t>
      </w:r>
      <w:r w:rsidR="006F6101">
        <w:rPr>
          <w:rFonts w:ascii="Helvetica" w:hAnsi="Helvetica" w:cs="Microsoft Sans Serif"/>
          <w:sz w:val="22"/>
          <w:szCs w:val="22"/>
        </w:rPr>
        <w:t>s</w:t>
      </w:r>
      <w:r w:rsidR="00477DAE" w:rsidRPr="007C760E">
        <w:rPr>
          <w:rFonts w:ascii="Helvetica" w:hAnsi="Helvetica" w:cs="Microsoft Sans Serif"/>
          <w:sz w:val="22"/>
          <w:szCs w:val="22"/>
        </w:rPr>
        <w:t>]</w:t>
      </w:r>
    </w:p>
    <w:p w14:paraId="4DE2697C" w14:textId="77777777" w:rsidR="00245DF5" w:rsidRDefault="00245DF5" w:rsidP="00236F3B">
      <w:pPr>
        <w:rPr>
          <w:rFonts w:ascii="Helvetica" w:hAnsi="Helvetica" w:cs="Microsoft Sans Serif"/>
          <w:sz w:val="22"/>
          <w:szCs w:val="22"/>
        </w:rPr>
      </w:pPr>
    </w:p>
    <w:p w14:paraId="3067E527" w14:textId="17BF435F" w:rsidR="00A80C2A" w:rsidRPr="00D574B2" w:rsidRDefault="00D574B2" w:rsidP="00236F3B">
      <w:pPr>
        <w:rPr>
          <w:rFonts w:ascii="Helvetica" w:hAnsi="Helvetica" w:cs="Microsoft Sans Serif"/>
          <w:sz w:val="22"/>
          <w:szCs w:val="22"/>
        </w:rPr>
      </w:pPr>
      <w:r>
        <w:rPr>
          <w:rFonts w:ascii="Helvetica" w:hAnsi="Helvetica" w:cs="Microsoft Sans Serif"/>
          <w:sz w:val="22"/>
          <w:szCs w:val="22"/>
        </w:rPr>
        <w:t xml:space="preserve">6.) </w:t>
      </w:r>
      <w:proofErr w:type="gramStart"/>
      <w:r>
        <w:rPr>
          <w:rFonts w:ascii="Helvetica" w:hAnsi="Helvetica" w:cs="Microsoft Sans Serif"/>
          <w:sz w:val="22"/>
          <w:szCs w:val="22"/>
        </w:rPr>
        <w:t>Write</w:t>
      </w:r>
      <w:proofErr w:type="gramEnd"/>
      <w:r>
        <w:rPr>
          <w:rFonts w:ascii="Helvetica" w:hAnsi="Helvetica" w:cs="Microsoft Sans Serif"/>
          <w:sz w:val="22"/>
          <w:szCs w:val="22"/>
        </w:rPr>
        <w:t xml:space="preserve"> a function </w:t>
      </w:r>
      <w:proofErr w:type="spellStart"/>
      <w:r w:rsidRPr="00D574B2">
        <w:rPr>
          <w:rFonts w:ascii="Helvetica" w:hAnsi="Helvetica" w:cs="Microsoft Sans Serif"/>
          <w:b/>
          <w:i/>
          <w:sz w:val="22"/>
          <w:szCs w:val="22"/>
        </w:rPr>
        <w:t>neutral_generation</w:t>
      </w:r>
      <w:proofErr w:type="spellEnd"/>
      <w:r>
        <w:rPr>
          <w:rFonts w:ascii="Helvetica" w:hAnsi="Helvetica" w:cs="Microsoft Sans Serif"/>
          <w:b/>
          <w:i/>
          <w:sz w:val="22"/>
          <w:szCs w:val="22"/>
        </w:rPr>
        <w:t xml:space="preserve"> </w:t>
      </w:r>
      <w:r>
        <w:rPr>
          <w:rFonts w:ascii="Helvetica" w:hAnsi="Helvetica" w:cs="Microsoft Sans Serif"/>
          <w:sz w:val="22"/>
          <w:szCs w:val="22"/>
        </w:rPr>
        <w:t xml:space="preserve">to simulate several </w:t>
      </w:r>
      <w:proofErr w:type="spellStart"/>
      <w:r>
        <w:rPr>
          <w:rFonts w:ascii="Helvetica" w:hAnsi="Helvetica" w:cs="Microsoft Sans Serif"/>
          <w:sz w:val="22"/>
          <w:szCs w:val="22"/>
        </w:rPr>
        <w:t>neutral_steps</w:t>
      </w:r>
      <w:proofErr w:type="spellEnd"/>
      <w:r>
        <w:rPr>
          <w:rFonts w:ascii="Helvetica" w:hAnsi="Helvetica" w:cs="Microsoft Sans Serif"/>
          <w:sz w:val="22"/>
          <w:szCs w:val="22"/>
        </w:rPr>
        <w:t xml:space="preserve"> on a community so that a generation has passed.  </w:t>
      </w:r>
      <w:proofErr w:type="gramStart"/>
      <w:r>
        <w:rPr>
          <w:rFonts w:ascii="Helvetica" w:hAnsi="Helvetica" w:cs="Microsoft Sans Serif"/>
          <w:sz w:val="22"/>
          <w:szCs w:val="22"/>
        </w:rPr>
        <w:t>If the community consists of x individuals, then x/2 individual neutral steps will correspond to a complete generation for the taxa being simulated.</w:t>
      </w:r>
      <w:proofErr w:type="gramEnd"/>
      <w:r w:rsidR="00FE4BFF">
        <w:rPr>
          <w:rFonts w:ascii="Helvetica" w:hAnsi="Helvetica" w:cs="Microsoft Sans Serif"/>
          <w:sz w:val="22"/>
          <w:szCs w:val="22"/>
        </w:rPr>
        <w:t xml:space="preserve"> If x is not an even number</w:t>
      </w:r>
      <w:r w:rsidR="003A01F1">
        <w:rPr>
          <w:rFonts w:ascii="Helvetica" w:hAnsi="Helvetica" w:cs="Microsoft Sans Serif"/>
          <w:sz w:val="22"/>
          <w:szCs w:val="22"/>
        </w:rPr>
        <w:t xml:space="preserve"> choose at random whether to </w:t>
      </w:r>
      <w:r w:rsidR="00FE4BFF">
        <w:rPr>
          <w:rFonts w:ascii="Helvetica" w:hAnsi="Helvetica" w:cs="Microsoft Sans Serif"/>
          <w:sz w:val="22"/>
          <w:szCs w:val="22"/>
        </w:rPr>
        <w:t xml:space="preserve">round up </w:t>
      </w:r>
      <w:r w:rsidR="003A01F1">
        <w:rPr>
          <w:rFonts w:ascii="Helvetica" w:hAnsi="Helvetica" w:cs="Microsoft Sans Serif"/>
          <w:sz w:val="22"/>
          <w:szCs w:val="22"/>
        </w:rPr>
        <w:t xml:space="preserve">or down </w:t>
      </w:r>
      <w:r w:rsidR="00FE4BFF">
        <w:rPr>
          <w:rFonts w:ascii="Helvetica" w:hAnsi="Helvetica" w:cs="Microsoft Sans Serif"/>
          <w:sz w:val="22"/>
          <w:szCs w:val="22"/>
        </w:rPr>
        <w:t>to the nearest whole number to determine generation length.</w:t>
      </w:r>
      <w:r>
        <w:rPr>
          <w:rFonts w:ascii="Helvetica" w:hAnsi="Helvetica" w:cs="Microsoft Sans Serif"/>
          <w:sz w:val="22"/>
          <w:szCs w:val="22"/>
        </w:rPr>
        <w:t xml:space="preserve">  A generation is the amount of time expected between birth and reproduction</w:t>
      </w:r>
      <w:r w:rsidR="002D7103">
        <w:rPr>
          <w:rFonts w:ascii="Helvetica" w:hAnsi="Helvetica" w:cs="Microsoft Sans Serif"/>
          <w:sz w:val="22"/>
          <w:szCs w:val="22"/>
        </w:rPr>
        <w:t xml:space="preserve"> (not the time between birth and death, which is longer if generations overlap)</w:t>
      </w:r>
      <w:r>
        <w:rPr>
          <w:rFonts w:ascii="Helvetica" w:hAnsi="Helvetica" w:cs="Microsoft Sans Serif"/>
          <w:sz w:val="22"/>
          <w:szCs w:val="22"/>
        </w:rPr>
        <w:t>.  For example, if there are 10 individuals in the system then 5 neutral steps correspond to 5 births and 5 deaths, one generation.</w:t>
      </w:r>
      <w:r w:rsidR="00160625">
        <w:rPr>
          <w:rFonts w:ascii="Helvetica" w:hAnsi="Helvetica" w:cs="Microsoft Sans Serif"/>
          <w:sz w:val="22"/>
          <w:szCs w:val="22"/>
        </w:rPr>
        <w:t xml:space="preserve">  Your function should return a vector giving the state of the </w:t>
      </w:r>
      <w:r w:rsidR="00160625" w:rsidRPr="003A01F1">
        <w:rPr>
          <w:rFonts w:ascii="Helvetica" w:hAnsi="Helvetica" w:cs="Microsoft Sans Serif"/>
          <w:b/>
          <w:i/>
          <w:sz w:val="22"/>
          <w:szCs w:val="22"/>
        </w:rPr>
        <w:t>community</w:t>
      </w:r>
      <w:r w:rsidR="00160625">
        <w:rPr>
          <w:rFonts w:ascii="Helvetica" w:hAnsi="Helvetica" w:cs="Microsoft Sans Serif"/>
          <w:sz w:val="22"/>
          <w:szCs w:val="22"/>
        </w:rPr>
        <w:t xml:space="preserve"> after a generation has passed. (Hint: </w:t>
      </w:r>
      <w:r w:rsidR="008C7C69">
        <w:rPr>
          <w:rFonts w:ascii="Helvetica" w:hAnsi="Helvetica" w:cs="Microsoft Sans Serif"/>
          <w:sz w:val="22"/>
          <w:szCs w:val="22"/>
        </w:rPr>
        <w:t>use</w:t>
      </w:r>
      <w:r w:rsidR="00160625">
        <w:rPr>
          <w:rFonts w:ascii="Helvetica" w:hAnsi="Helvetica" w:cs="Microsoft Sans Serif"/>
          <w:sz w:val="22"/>
          <w:szCs w:val="22"/>
        </w:rPr>
        <w:t xml:space="preserve"> </w:t>
      </w:r>
      <w:proofErr w:type="spellStart"/>
      <w:r w:rsidR="00160625" w:rsidRPr="005A58DF">
        <w:rPr>
          <w:rFonts w:ascii="Helvetica" w:hAnsi="Helvetica" w:cs="Microsoft Sans Serif"/>
          <w:b/>
          <w:i/>
          <w:sz w:val="22"/>
          <w:szCs w:val="22"/>
        </w:rPr>
        <w:t>neutral_step</w:t>
      </w:r>
      <w:proofErr w:type="spellEnd"/>
      <w:r w:rsidR="00160625">
        <w:rPr>
          <w:rFonts w:ascii="Helvetica" w:hAnsi="Helvetica" w:cs="Microsoft Sans Serif"/>
          <w:sz w:val="22"/>
          <w:szCs w:val="22"/>
        </w:rPr>
        <w:t xml:space="preserve"> when writing this function, and use a loop)</w:t>
      </w:r>
      <w:r w:rsidR="003A01F1">
        <w:rPr>
          <w:rFonts w:ascii="Helvetica" w:hAnsi="Helvetica" w:cs="Microsoft Sans Serif"/>
          <w:sz w:val="22"/>
          <w:szCs w:val="22"/>
        </w:rPr>
        <w:t xml:space="preserve"> </w:t>
      </w:r>
      <w:r w:rsidR="00160625">
        <w:rPr>
          <w:rFonts w:ascii="Helvetica" w:hAnsi="Helvetica" w:cs="Microsoft Sans Serif"/>
          <w:sz w:val="22"/>
          <w:szCs w:val="22"/>
        </w:rPr>
        <w:t>[2 marks]</w:t>
      </w:r>
    </w:p>
    <w:p w14:paraId="44F95727" w14:textId="77777777" w:rsidR="00A80C2A" w:rsidRPr="007C760E" w:rsidRDefault="00A80C2A" w:rsidP="00236F3B">
      <w:pPr>
        <w:rPr>
          <w:rFonts w:ascii="Helvetica" w:hAnsi="Helvetica" w:cs="Microsoft Sans Serif"/>
          <w:sz w:val="22"/>
          <w:szCs w:val="22"/>
        </w:rPr>
      </w:pPr>
    </w:p>
    <w:p w14:paraId="7E7F1EA5" w14:textId="085197B0" w:rsidR="00E74644" w:rsidRPr="007C760E" w:rsidRDefault="00BB556C" w:rsidP="00236F3B">
      <w:pPr>
        <w:rPr>
          <w:rFonts w:ascii="Helvetica" w:hAnsi="Helvetica" w:cs="Microsoft Sans Serif"/>
          <w:sz w:val="22"/>
          <w:szCs w:val="22"/>
        </w:rPr>
      </w:pPr>
      <w:r>
        <w:rPr>
          <w:rFonts w:ascii="Helvetica" w:hAnsi="Helvetica" w:cs="Microsoft Sans Serif"/>
          <w:sz w:val="22"/>
          <w:szCs w:val="22"/>
        </w:rPr>
        <w:t>7</w:t>
      </w:r>
      <w:r w:rsidR="00245DF5" w:rsidRPr="007C760E">
        <w:rPr>
          <w:rFonts w:ascii="Helvetica" w:hAnsi="Helvetica" w:cs="Microsoft Sans Serif"/>
          <w:sz w:val="22"/>
          <w:szCs w:val="22"/>
        </w:rPr>
        <w:t xml:space="preserve">.) </w:t>
      </w:r>
      <w:proofErr w:type="gramStart"/>
      <w:r w:rsidR="00245DF5" w:rsidRPr="007C760E">
        <w:rPr>
          <w:rFonts w:ascii="Helvetica" w:hAnsi="Helvetica" w:cs="Microsoft Sans Serif"/>
          <w:sz w:val="22"/>
          <w:szCs w:val="22"/>
        </w:rPr>
        <w:t>Write</w:t>
      </w:r>
      <w:proofErr w:type="gramEnd"/>
      <w:r w:rsidR="00245DF5" w:rsidRPr="007C760E">
        <w:rPr>
          <w:rFonts w:ascii="Helvetica" w:hAnsi="Helvetica" w:cs="Microsoft Sans Serif"/>
          <w:sz w:val="22"/>
          <w:szCs w:val="22"/>
        </w:rPr>
        <w:t xml:space="preserve"> a function </w:t>
      </w:r>
      <w:proofErr w:type="spellStart"/>
      <w:r w:rsidR="002E4AC1" w:rsidRPr="007C760E">
        <w:rPr>
          <w:rFonts w:ascii="Helvetica" w:hAnsi="Helvetica" w:cs="Microsoft Sans Serif"/>
          <w:b/>
          <w:i/>
          <w:sz w:val="22"/>
          <w:szCs w:val="22"/>
        </w:rPr>
        <w:t>neutral_time_series</w:t>
      </w:r>
      <w:proofErr w:type="spellEnd"/>
      <w:r w:rsidR="00EC64D5">
        <w:rPr>
          <w:rFonts w:ascii="Helvetica" w:hAnsi="Helvetica" w:cs="Microsoft Sans Serif"/>
          <w:b/>
          <w:i/>
          <w:sz w:val="22"/>
          <w:szCs w:val="22"/>
        </w:rPr>
        <w:t xml:space="preserve"> </w:t>
      </w:r>
      <w:r w:rsidR="002E4AC1" w:rsidRPr="007C760E">
        <w:rPr>
          <w:rFonts w:ascii="Helvetica" w:hAnsi="Helvetica" w:cs="Microsoft Sans Serif"/>
          <w:sz w:val="22"/>
          <w:szCs w:val="22"/>
        </w:rPr>
        <w:t xml:space="preserve">that will </w:t>
      </w:r>
      <w:r w:rsidR="004002C9" w:rsidRPr="007C760E">
        <w:rPr>
          <w:rFonts w:ascii="Helvetica" w:hAnsi="Helvetica" w:cs="Microsoft Sans Serif"/>
          <w:sz w:val="22"/>
          <w:szCs w:val="22"/>
        </w:rPr>
        <w:t>do a neutral theory simulation</w:t>
      </w:r>
      <w:r w:rsidR="00E74644" w:rsidRPr="007C760E">
        <w:rPr>
          <w:rFonts w:ascii="Helvetica" w:hAnsi="Helvetica" w:cs="Microsoft Sans Serif"/>
          <w:sz w:val="22"/>
          <w:szCs w:val="22"/>
        </w:rPr>
        <w:t xml:space="preserve"> and return a time series of species richness in the system. The function should have </w:t>
      </w:r>
      <w:r w:rsidR="000901E0">
        <w:rPr>
          <w:rFonts w:ascii="Helvetica" w:hAnsi="Helvetica" w:cs="Microsoft Sans Serif"/>
          <w:sz w:val="22"/>
          <w:szCs w:val="22"/>
        </w:rPr>
        <w:t>two</w:t>
      </w:r>
      <w:r w:rsidR="00E74644" w:rsidRPr="007C760E">
        <w:rPr>
          <w:rFonts w:ascii="Helvetica" w:hAnsi="Helvetica" w:cs="Microsoft Sans Serif"/>
          <w:sz w:val="22"/>
          <w:szCs w:val="22"/>
        </w:rPr>
        <w:t xml:space="preserve"> inputs: </w:t>
      </w:r>
      <w:r w:rsidR="00EC64D5">
        <w:rPr>
          <w:rFonts w:ascii="Helvetica" w:hAnsi="Helvetica" w:cs="Microsoft Sans Serif"/>
          <w:b/>
          <w:i/>
          <w:sz w:val="22"/>
          <w:szCs w:val="22"/>
        </w:rPr>
        <w:t>community</w:t>
      </w:r>
      <w:r w:rsidR="00E74644" w:rsidRPr="007C760E">
        <w:rPr>
          <w:rFonts w:ascii="Helvetica" w:hAnsi="Helvetica" w:cs="Microsoft Sans Serif"/>
          <w:sz w:val="22"/>
          <w:szCs w:val="22"/>
        </w:rPr>
        <w:t xml:space="preserve"> (the initial condition</w:t>
      </w:r>
      <w:r w:rsidR="000901E0">
        <w:rPr>
          <w:rFonts w:ascii="Helvetica" w:hAnsi="Helvetica" w:cs="Microsoft Sans Serif"/>
          <w:sz w:val="22"/>
          <w:szCs w:val="22"/>
        </w:rPr>
        <w:t xml:space="preserve"> community vector</w:t>
      </w:r>
      <w:r w:rsidR="00E74644" w:rsidRPr="007C760E">
        <w:rPr>
          <w:rFonts w:ascii="Helvetica" w:hAnsi="Helvetica" w:cs="Microsoft Sans Serif"/>
          <w:sz w:val="22"/>
          <w:szCs w:val="22"/>
        </w:rPr>
        <w:t xml:space="preserve">, which also </w:t>
      </w:r>
      <w:r>
        <w:rPr>
          <w:rFonts w:ascii="Helvetica" w:hAnsi="Helvetica" w:cs="Microsoft Sans Serif"/>
          <w:sz w:val="22"/>
          <w:szCs w:val="22"/>
        </w:rPr>
        <w:t>determines the simulation size) and</w:t>
      </w:r>
      <w:r w:rsidR="00E74644" w:rsidRPr="007C760E">
        <w:rPr>
          <w:rFonts w:ascii="Helvetica" w:hAnsi="Helvetica" w:cs="Microsoft Sans Serif"/>
          <w:sz w:val="22"/>
          <w:szCs w:val="22"/>
        </w:rPr>
        <w:t xml:space="preserve"> </w:t>
      </w:r>
      <w:r w:rsidR="00E74644" w:rsidRPr="007C760E">
        <w:rPr>
          <w:rFonts w:ascii="Helvetica" w:hAnsi="Helvetica" w:cs="Microsoft Sans Serif"/>
          <w:b/>
          <w:i/>
          <w:sz w:val="22"/>
          <w:szCs w:val="22"/>
        </w:rPr>
        <w:t>duration</w:t>
      </w:r>
      <w:r w:rsidR="00E74644" w:rsidRPr="007C760E">
        <w:rPr>
          <w:rFonts w:ascii="Helvetica" w:hAnsi="Helvetica" w:cs="Microsoft Sans Serif"/>
          <w:sz w:val="22"/>
          <w:szCs w:val="22"/>
        </w:rPr>
        <w:t xml:space="preserve"> (the number </w:t>
      </w:r>
      <w:r>
        <w:rPr>
          <w:rFonts w:ascii="Helvetica" w:hAnsi="Helvetica" w:cs="Microsoft Sans Serif"/>
          <w:sz w:val="22"/>
          <w:szCs w:val="22"/>
        </w:rPr>
        <w:t>generations that you want to run the simulation for</w:t>
      </w:r>
      <w:r w:rsidR="00E74644" w:rsidRPr="007C760E">
        <w:rPr>
          <w:rFonts w:ascii="Helvetica" w:hAnsi="Helvetica" w:cs="Microsoft Sans Serif"/>
          <w:sz w:val="22"/>
          <w:szCs w:val="22"/>
        </w:rPr>
        <w:t xml:space="preserve">). The function should return </w:t>
      </w:r>
      <w:r w:rsidR="006038F8" w:rsidRPr="007C760E">
        <w:rPr>
          <w:rFonts w:ascii="Helvetica" w:hAnsi="Helvetica" w:cs="Microsoft Sans Serif"/>
          <w:sz w:val="22"/>
          <w:szCs w:val="22"/>
        </w:rPr>
        <w:t xml:space="preserve">a </w:t>
      </w:r>
      <w:r w:rsidR="00D30FEA" w:rsidRPr="007C760E">
        <w:rPr>
          <w:rFonts w:ascii="Helvetica" w:hAnsi="Helvetica" w:cs="Microsoft Sans Serif"/>
          <w:sz w:val="22"/>
          <w:szCs w:val="22"/>
        </w:rPr>
        <w:t>vector</w:t>
      </w:r>
      <w:r w:rsidR="006038F8" w:rsidRPr="007C760E">
        <w:rPr>
          <w:rFonts w:ascii="Helvetica" w:hAnsi="Helvetica" w:cs="Microsoft Sans Serif"/>
          <w:sz w:val="22"/>
          <w:szCs w:val="22"/>
        </w:rPr>
        <w:t xml:space="preserve"> </w:t>
      </w:r>
      <w:r w:rsidR="002D7103">
        <w:rPr>
          <w:rFonts w:ascii="Helvetica" w:hAnsi="Helvetica" w:cs="Microsoft Sans Serif"/>
          <w:sz w:val="22"/>
          <w:szCs w:val="22"/>
        </w:rPr>
        <w:t>giving the</w:t>
      </w:r>
      <w:r w:rsidR="000901E0">
        <w:rPr>
          <w:rFonts w:ascii="Helvetica" w:hAnsi="Helvetica" w:cs="Microsoft Sans Serif"/>
          <w:sz w:val="22"/>
          <w:szCs w:val="22"/>
        </w:rPr>
        <w:t xml:space="preserve"> species richness at each generation of the simulation run starting with the initial condition species richness</w:t>
      </w:r>
      <w:r w:rsidR="00E74644" w:rsidRPr="007C760E">
        <w:rPr>
          <w:rFonts w:ascii="Helvetica" w:hAnsi="Helvetica" w:cs="Microsoft Sans Serif"/>
          <w:sz w:val="22"/>
          <w:szCs w:val="22"/>
        </w:rPr>
        <w:t xml:space="preserve">. For example </w:t>
      </w:r>
      <w:proofErr w:type="spellStart"/>
      <w:r w:rsidR="00E74644" w:rsidRPr="007C760E">
        <w:rPr>
          <w:rFonts w:ascii="Helvetica" w:hAnsi="Helvetica" w:cs="Microsoft Sans Serif"/>
          <w:b/>
          <w:i/>
          <w:sz w:val="22"/>
          <w:szCs w:val="22"/>
        </w:rPr>
        <w:t>neutral_time_series</w:t>
      </w:r>
      <w:proofErr w:type="spellEnd"/>
      <w:r w:rsidR="006038F8" w:rsidRPr="007C760E">
        <w:rPr>
          <w:rFonts w:ascii="Helvetica" w:hAnsi="Helvetica" w:cs="Microsoft Sans Serif"/>
          <w:b/>
          <w:i/>
          <w:sz w:val="22"/>
          <w:szCs w:val="22"/>
        </w:rPr>
        <w:t xml:space="preserve"> </w:t>
      </w:r>
      <w:r w:rsidR="00E74644" w:rsidRPr="007C760E">
        <w:rPr>
          <w:rFonts w:ascii="Helvetica" w:hAnsi="Helvetica" w:cs="Microsoft Sans Serif"/>
          <w:b/>
          <w:i/>
          <w:sz w:val="22"/>
          <w:szCs w:val="22"/>
        </w:rPr>
        <w:t>(</w:t>
      </w:r>
      <w:r w:rsidR="00EC64D5">
        <w:rPr>
          <w:rFonts w:ascii="Helvetica" w:hAnsi="Helvetica" w:cs="Microsoft Sans Serif"/>
          <w:b/>
          <w:i/>
          <w:sz w:val="22"/>
          <w:szCs w:val="22"/>
        </w:rPr>
        <w:t>community</w:t>
      </w:r>
      <w:r w:rsidR="00C95269" w:rsidRPr="007C760E">
        <w:rPr>
          <w:rFonts w:ascii="Helvetica" w:hAnsi="Helvetica" w:cs="Microsoft Sans Serif"/>
          <w:b/>
          <w:i/>
          <w:sz w:val="22"/>
          <w:szCs w:val="22"/>
        </w:rPr>
        <w:t xml:space="preserve"> = </w:t>
      </w:r>
      <w:proofErr w:type="spellStart"/>
      <w:r w:rsidR="00C95269" w:rsidRPr="007C760E">
        <w:rPr>
          <w:rFonts w:ascii="Helvetica" w:hAnsi="Helvetica" w:cs="Microsoft Sans Serif"/>
          <w:b/>
          <w:i/>
          <w:sz w:val="22"/>
          <w:szCs w:val="22"/>
        </w:rPr>
        <w:t>initialise_</w:t>
      </w:r>
      <w:proofErr w:type="gramStart"/>
      <w:r w:rsidR="00C95269" w:rsidRPr="007C760E">
        <w:rPr>
          <w:rFonts w:ascii="Helvetica" w:hAnsi="Helvetica" w:cs="Microsoft Sans Serif"/>
          <w:b/>
          <w:i/>
          <w:sz w:val="22"/>
          <w:szCs w:val="22"/>
        </w:rPr>
        <w:t>max</w:t>
      </w:r>
      <w:proofErr w:type="spellEnd"/>
      <w:r w:rsidR="00C95269" w:rsidRPr="007C760E">
        <w:rPr>
          <w:rFonts w:ascii="Helvetica" w:hAnsi="Helvetica" w:cs="Microsoft Sans Serif"/>
          <w:b/>
          <w:i/>
          <w:sz w:val="22"/>
          <w:szCs w:val="22"/>
        </w:rPr>
        <w:t>(</w:t>
      </w:r>
      <w:proofErr w:type="gramEnd"/>
      <w:r w:rsidR="00C95269" w:rsidRPr="007C760E">
        <w:rPr>
          <w:rFonts w:ascii="Helvetica" w:hAnsi="Helvetica" w:cs="Microsoft Sans Serif"/>
          <w:b/>
          <w:i/>
          <w:sz w:val="22"/>
          <w:szCs w:val="22"/>
        </w:rPr>
        <w:t>7) , duration = 20</w:t>
      </w:r>
      <w:r w:rsidR="00E74644" w:rsidRPr="007C760E">
        <w:rPr>
          <w:rFonts w:ascii="Helvetica" w:hAnsi="Helvetica" w:cs="Microsoft Sans Serif"/>
          <w:b/>
          <w:i/>
          <w:sz w:val="22"/>
          <w:szCs w:val="22"/>
        </w:rPr>
        <w:t>)</w:t>
      </w:r>
      <w:r w:rsidR="00C95269" w:rsidRPr="007C760E">
        <w:rPr>
          <w:rFonts w:ascii="Helvetica" w:hAnsi="Helvetica" w:cs="Microsoft Sans Serif"/>
          <w:b/>
          <w:i/>
          <w:sz w:val="22"/>
          <w:szCs w:val="22"/>
        </w:rPr>
        <w:t xml:space="preserve"> </w:t>
      </w:r>
      <w:r w:rsidR="00C95269" w:rsidRPr="007C760E">
        <w:rPr>
          <w:rFonts w:ascii="Helvetica" w:hAnsi="Helvetica" w:cs="Microsoft Sans Serif"/>
          <w:sz w:val="22"/>
          <w:szCs w:val="22"/>
        </w:rPr>
        <w:t xml:space="preserve">should return a </w:t>
      </w:r>
      <w:r w:rsidR="000901E0">
        <w:rPr>
          <w:rFonts w:ascii="Helvetica" w:hAnsi="Helvetica" w:cs="Microsoft Sans Serif"/>
          <w:sz w:val="22"/>
          <w:szCs w:val="22"/>
        </w:rPr>
        <w:t>vector</w:t>
      </w:r>
      <w:r w:rsidR="006038F8" w:rsidRPr="007C760E">
        <w:rPr>
          <w:rFonts w:ascii="Helvetica" w:hAnsi="Helvetica" w:cs="Microsoft Sans Serif"/>
          <w:sz w:val="22"/>
          <w:szCs w:val="22"/>
        </w:rPr>
        <w:t xml:space="preserve"> containing firstly a time series </w:t>
      </w:r>
      <w:r w:rsidR="00C95269" w:rsidRPr="007C760E">
        <w:rPr>
          <w:rFonts w:ascii="Helvetica" w:hAnsi="Helvetica" w:cs="Microsoft Sans Serif"/>
          <w:sz w:val="22"/>
          <w:szCs w:val="22"/>
        </w:rPr>
        <w:t>vector</w:t>
      </w:r>
      <w:r w:rsidR="00D30FEA" w:rsidRPr="007C760E">
        <w:rPr>
          <w:rFonts w:ascii="Helvetica" w:hAnsi="Helvetica" w:cs="Microsoft Sans Serif"/>
          <w:sz w:val="22"/>
          <w:szCs w:val="22"/>
        </w:rPr>
        <w:t xml:space="preserve"> </w:t>
      </w:r>
      <w:r w:rsidR="000901E0">
        <w:rPr>
          <w:rFonts w:ascii="Helvetica" w:hAnsi="Helvetica" w:cs="Microsoft Sans Serif"/>
          <w:sz w:val="22"/>
          <w:szCs w:val="22"/>
        </w:rPr>
        <w:t>of length 2</w:t>
      </w:r>
      <w:r w:rsidR="00C95269" w:rsidRPr="007C760E">
        <w:rPr>
          <w:rFonts w:ascii="Helvetica" w:hAnsi="Helvetica" w:cs="Microsoft Sans Serif"/>
          <w:sz w:val="22"/>
          <w:szCs w:val="22"/>
        </w:rPr>
        <w:t>1</w:t>
      </w:r>
      <w:r w:rsidR="00D30FEA" w:rsidRPr="007C760E">
        <w:rPr>
          <w:rFonts w:ascii="Helvetica" w:hAnsi="Helvetica" w:cs="Microsoft Sans Serif"/>
          <w:sz w:val="22"/>
          <w:szCs w:val="22"/>
        </w:rPr>
        <w:t xml:space="preserve"> with the first value being 7</w:t>
      </w:r>
      <w:r w:rsidR="00C95269" w:rsidRPr="007C760E">
        <w:rPr>
          <w:rFonts w:ascii="Helvetica" w:hAnsi="Helvetica" w:cs="Microsoft Sans Serif"/>
          <w:sz w:val="22"/>
          <w:szCs w:val="22"/>
        </w:rPr>
        <w:t>.</w:t>
      </w:r>
      <w:r w:rsidR="00D30FEA" w:rsidRPr="007C760E">
        <w:rPr>
          <w:rFonts w:ascii="Helvetica" w:hAnsi="Helvetica" w:cs="Microsoft Sans Serif"/>
          <w:sz w:val="22"/>
          <w:szCs w:val="22"/>
        </w:rPr>
        <w:t xml:space="preserve"> </w:t>
      </w:r>
      <w:r w:rsidR="00C95269" w:rsidRPr="007C760E">
        <w:rPr>
          <w:rFonts w:ascii="Helvetica" w:hAnsi="Helvetica" w:cs="Microsoft Sans Serif"/>
          <w:sz w:val="22"/>
          <w:szCs w:val="22"/>
        </w:rPr>
        <w:t>(</w:t>
      </w:r>
      <w:r w:rsidR="00E74644" w:rsidRPr="007C760E">
        <w:rPr>
          <w:rFonts w:ascii="Helvetica" w:hAnsi="Helvetica" w:cs="Microsoft Sans Serif"/>
          <w:sz w:val="22"/>
          <w:szCs w:val="22"/>
        </w:rPr>
        <w:t xml:space="preserve">Hint: use </w:t>
      </w:r>
      <w:r w:rsidR="000901E0">
        <w:rPr>
          <w:rFonts w:ascii="Helvetica" w:hAnsi="Helvetica" w:cs="Microsoft Sans Serif"/>
          <w:sz w:val="22"/>
          <w:szCs w:val="22"/>
        </w:rPr>
        <w:t xml:space="preserve">your own function </w:t>
      </w:r>
      <w:proofErr w:type="spellStart"/>
      <w:r w:rsidR="000901E0" w:rsidRPr="005A58DF">
        <w:rPr>
          <w:rFonts w:ascii="Helvetica" w:hAnsi="Helvetica" w:cs="Microsoft Sans Serif"/>
          <w:b/>
          <w:i/>
          <w:sz w:val="22"/>
          <w:szCs w:val="22"/>
        </w:rPr>
        <w:t>netural_generation</w:t>
      </w:r>
      <w:proofErr w:type="spellEnd"/>
      <w:r w:rsidR="000901E0">
        <w:rPr>
          <w:rFonts w:ascii="Helvetica" w:hAnsi="Helvetica" w:cs="Microsoft Sans Serif"/>
          <w:sz w:val="22"/>
          <w:szCs w:val="22"/>
        </w:rPr>
        <w:t xml:space="preserve"> from above</w:t>
      </w:r>
      <w:r w:rsidR="00E74644" w:rsidRPr="007C760E">
        <w:rPr>
          <w:rFonts w:ascii="Helvetica" w:hAnsi="Helvetica" w:cs="Microsoft Sans Serif"/>
          <w:sz w:val="22"/>
          <w:szCs w:val="22"/>
        </w:rPr>
        <w:t>)</w:t>
      </w:r>
      <w:r w:rsidR="00495B26" w:rsidRPr="007C760E">
        <w:rPr>
          <w:rFonts w:ascii="Helvetica" w:hAnsi="Helvetica" w:cs="Microsoft Sans Serif"/>
          <w:sz w:val="22"/>
          <w:szCs w:val="22"/>
        </w:rPr>
        <w:t xml:space="preserve"> </w:t>
      </w:r>
      <w:proofErr w:type="gramStart"/>
      <w:r w:rsidR="00495B26" w:rsidRPr="007C760E">
        <w:rPr>
          <w:rFonts w:ascii="Helvetica" w:hAnsi="Helvetica" w:cs="Microsoft Sans Serif"/>
          <w:sz w:val="22"/>
          <w:szCs w:val="22"/>
        </w:rPr>
        <w:t>[</w:t>
      </w:r>
      <w:r w:rsidR="000901E0">
        <w:rPr>
          <w:rFonts w:ascii="Helvetica" w:hAnsi="Helvetica" w:cs="Microsoft Sans Serif"/>
          <w:sz w:val="22"/>
          <w:szCs w:val="22"/>
        </w:rPr>
        <w:t>2</w:t>
      </w:r>
      <w:r w:rsidR="00495B26" w:rsidRPr="007C760E">
        <w:rPr>
          <w:rFonts w:ascii="Helvetica" w:hAnsi="Helvetica" w:cs="Microsoft Sans Serif"/>
          <w:sz w:val="22"/>
          <w:szCs w:val="22"/>
        </w:rPr>
        <w:t xml:space="preserve"> marks]</w:t>
      </w:r>
      <w:r w:rsidR="00C95269" w:rsidRPr="007C760E">
        <w:rPr>
          <w:rFonts w:ascii="Helvetica" w:hAnsi="Helvetica" w:cs="Microsoft Sans Serif"/>
          <w:sz w:val="22"/>
          <w:szCs w:val="22"/>
        </w:rPr>
        <w:t>.</w:t>
      </w:r>
      <w:proofErr w:type="gramEnd"/>
    </w:p>
    <w:p w14:paraId="1CF031B4" w14:textId="77777777" w:rsidR="00245DF5" w:rsidRPr="007C760E" w:rsidRDefault="00245DF5" w:rsidP="00236F3B">
      <w:pPr>
        <w:rPr>
          <w:rFonts w:ascii="Helvetica" w:hAnsi="Helvetica" w:cs="Microsoft Sans Serif"/>
          <w:sz w:val="22"/>
          <w:szCs w:val="22"/>
        </w:rPr>
      </w:pPr>
    </w:p>
    <w:p w14:paraId="7F26ACF3" w14:textId="45AEA46A" w:rsidR="00D30FEA" w:rsidRPr="007C760E" w:rsidRDefault="00F84B11" w:rsidP="00375573">
      <w:pPr>
        <w:rPr>
          <w:rFonts w:ascii="Helvetica" w:hAnsi="Helvetica" w:cs="Microsoft Sans Serif"/>
          <w:sz w:val="22"/>
          <w:szCs w:val="22"/>
        </w:rPr>
      </w:pPr>
      <w:r>
        <w:rPr>
          <w:rFonts w:ascii="Helvetica" w:hAnsi="Helvetica" w:cs="Microsoft Sans Serif"/>
          <w:sz w:val="22"/>
          <w:szCs w:val="22"/>
        </w:rPr>
        <w:t>8</w:t>
      </w:r>
      <w:r w:rsidR="00477DAE" w:rsidRPr="007C760E">
        <w:rPr>
          <w:rFonts w:ascii="Helvetica" w:hAnsi="Helvetica" w:cs="Microsoft Sans Serif"/>
          <w:sz w:val="22"/>
          <w:szCs w:val="22"/>
        </w:rPr>
        <w:t>.)</w:t>
      </w:r>
      <w:r w:rsidR="00D30FEA" w:rsidRPr="007C760E">
        <w:rPr>
          <w:rFonts w:ascii="Helvetica" w:hAnsi="Helvetica" w:cs="Lucida Grande"/>
          <w:b/>
          <w:color w:val="000000"/>
          <w:sz w:val="22"/>
          <w:szCs w:val="22"/>
        </w:rPr>
        <w:t xml:space="preserve"> </w:t>
      </w:r>
      <w:proofErr w:type="gramStart"/>
      <w:r w:rsidR="00D977DF">
        <w:rPr>
          <w:rFonts w:ascii="Helvetica" w:hAnsi="Helvetica" w:cs="Microsoft Sans Serif"/>
          <w:sz w:val="22"/>
          <w:szCs w:val="22"/>
        </w:rPr>
        <w:t>Write</w:t>
      </w:r>
      <w:proofErr w:type="gramEnd"/>
      <w:r w:rsidR="00D977DF">
        <w:rPr>
          <w:rFonts w:ascii="Helvetica" w:hAnsi="Helvetica" w:cs="Microsoft Sans Serif"/>
          <w:sz w:val="22"/>
          <w:szCs w:val="22"/>
        </w:rPr>
        <w:t xml:space="preserve"> a function </w:t>
      </w:r>
      <w:r w:rsidR="00D977DF" w:rsidRPr="007C760E">
        <w:rPr>
          <w:rFonts w:ascii="Helvetica" w:hAnsi="Helvetica" w:cs="Microsoft Sans Serif"/>
          <w:b/>
          <w:i/>
          <w:sz w:val="22"/>
          <w:szCs w:val="22"/>
        </w:rPr>
        <w:t>question_</w:t>
      </w:r>
      <w:r w:rsidR="00D977DF">
        <w:rPr>
          <w:rFonts w:ascii="Helvetica" w:hAnsi="Helvetica" w:cs="Microsoft Sans Serif"/>
          <w:b/>
          <w:i/>
          <w:sz w:val="22"/>
          <w:szCs w:val="22"/>
        </w:rPr>
        <w:t xml:space="preserve">8 </w:t>
      </w:r>
      <w:r w:rsidR="00D977DF">
        <w:rPr>
          <w:rFonts w:ascii="Helvetica" w:hAnsi="Helvetica" w:cs="Microsoft Sans Serif"/>
          <w:sz w:val="22"/>
          <w:szCs w:val="22"/>
        </w:rPr>
        <w:t>to p</w:t>
      </w:r>
      <w:r w:rsidR="00495B26" w:rsidRPr="007C760E">
        <w:rPr>
          <w:rFonts w:ascii="Helvetica" w:hAnsi="Helvetica" w:cs="Microsoft Sans Serif"/>
          <w:sz w:val="22"/>
          <w:szCs w:val="22"/>
        </w:rPr>
        <w:t>lot a time series graph of your neutral model simulation from an initial condition of maximal diversity in a system size of 100</w:t>
      </w:r>
      <w:r w:rsidR="00724429" w:rsidRPr="007C760E">
        <w:rPr>
          <w:rFonts w:ascii="Helvetica" w:hAnsi="Helvetica" w:cs="Microsoft Sans Serif"/>
          <w:sz w:val="22"/>
          <w:szCs w:val="22"/>
        </w:rPr>
        <w:t xml:space="preserve"> individuals</w:t>
      </w:r>
      <w:r w:rsidR="0060758D">
        <w:rPr>
          <w:rFonts w:ascii="Helvetica" w:hAnsi="Helvetica" w:cs="Microsoft Sans Serif"/>
          <w:sz w:val="22"/>
          <w:szCs w:val="22"/>
        </w:rPr>
        <w:t>. Run the simulation for 200</w:t>
      </w:r>
      <w:r w:rsidR="00495B26" w:rsidRPr="007C760E">
        <w:rPr>
          <w:rFonts w:ascii="Helvetica" w:hAnsi="Helvetica" w:cs="Microsoft Sans Serif"/>
          <w:sz w:val="22"/>
          <w:szCs w:val="22"/>
        </w:rPr>
        <w:t xml:space="preserve"> </w:t>
      </w:r>
      <w:r w:rsidR="0060758D">
        <w:rPr>
          <w:rFonts w:ascii="Helvetica" w:hAnsi="Helvetica" w:cs="Microsoft Sans Serif"/>
          <w:sz w:val="22"/>
          <w:szCs w:val="22"/>
        </w:rPr>
        <w:t>generations</w:t>
      </w:r>
      <w:r w:rsidR="00495B26" w:rsidRPr="007C760E">
        <w:rPr>
          <w:rFonts w:ascii="Helvetica" w:hAnsi="Helvetica" w:cs="Microsoft Sans Serif"/>
          <w:sz w:val="22"/>
          <w:szCs w:val="22"/>
        </w:rPr>
        <w:t xml:space="preserve">. </w:t>
      </w:r>
      <w:r w:rsidR="00D977DF">
        <w:rPr>
          <w:rFonts w:ascii="Helvetica" w:hAnsi="Helvetica" w:cs="Microsoft Sans Serif"/>
          <w:sz w:val="22"/>
          <w:szCs w:val="22"/>
        </w:rPr>
        <w:t>The function should require no inputs to run and should return a plain text answer to the following question…. “</w:t>
      </w:r>
      <w:r w:rsidR="00495B26" w:rsidRPr="00D977DF">
        <w:rPr>
          <w:rFonts w:ascii="Helvetica" w:hAnsi="Helvetica" w:cs="Microsoft Sans Serif"/>
          <w:i/>
          <w:sz w:val="22"/>
          <w:szCs w:val="22"/>
        </w:rPr>
        <w:t>W</w:t>
      </w:r>
      <w:r w:rsidR="00477DAE" w:rsidRPr="00D977DF">
        <w:rPr>
          <w:rFonts w:ascii="Helvetica" w:hAnsi="Helvetica" w:cs="Microsoft Sans Serif"/>
          <w:i/>
          <w:sz w:val="22"/>
          <w:szCs w:val="22"/>
        </w:rPr>
        <w:t xml:space="preserve">hat </w:t>
      </w:r>
      <w:r w:rsidR="00D078FA" w:rsidRPr="00D977DF">
        <w:rPr>
          <w:rFonts w:ascii="Helvetica" w:hAnsi="Helvetica" w:cs="Microsoft Sans Serif"/>
          <w:i/>
          <w:sz w:val="22"/>
          <w:szCs w:val="22"/>
        </w:rPr>
        <w:t>state will the system always converge to if you wait long enough?</w:t>
      </w:r>
      <w:r w:rsidR="00477DAE" w:rsidRPr="00D977DF">
        <w:rPr>
          <w:rFonts w:ascii="Helvetica" w:hAnsi="Helvetica" w:cs="Microsoft Sans Serif"/>
          <w:i/>
          <w:sz w:val="22"/>
          <w:szCs w:val="22"/>
        </w:rPr>
        <w:t xml:space="preserve">  Why is this?</w:t>
      </w:r>
      <w:r w:rsidR="00D977DF">
        <w:rPr>
          <w:rFonts w:ascii="Helvetica" w:hAnsi="Helvetica" w:cs="Microsoft Sans Serif"/>
          <w:i/>
          <w:sz w:val="22"/>
          <w:szCs w:val="22"/>
        </w:rPr>
        <w:t>”</w:t>
      </w:r>
      <w:r w:rsidR="00A97A57" w:rsidRPr="007C760E">
        <w:rPr>
          <w:rFonts w:ascii="Helvetica" w:hAnsi="Helvetica" w:cs="Microsoft Sans Serif"/>
          <w:sz w:val="22"/>
          <w:szCs w:val="22"/>
        </w:rPr>
        <w:t xml:space="preserve"> </w:t>
      </w:r>
      <w:r w:rsidR="00F16E76">
        <w:rPr>
          <w:rFonts w:ascii="Helvetica" w:hAnsi="Helvetica" w:cs="Microsoft Sans Serif"/>
          <w:sz w:val="22"/>
          <w:szCs w:val="22"/>
        </w:rPr>
        <w:t xml:space="preserve">(Hint: use your own function </w:t>
      </w:r>
      <w:proofErr w:type="spellStart"/>
      <w:r w:rsidR="00F16E76" w:rsidRPr="0036791D">
        <w:rPr>
          <w:rFonts w:ascii="Helvetica" w:hAnsi="Helvetica" w:cs="Microsoft Sans Serif"/>
          <w:b/>
          <w:i/>
          <w:sz w:val="22"/>
          <w:szCs w:val="22"/>
        </w:rPr>
        <w:t>neutral_time_series</w:t>
      </w:r>
      <w:proofErr w:type="spellEnd"/>
      <w:r w:rsidR="00F16E76">
        <w:rPr>
          <w:rFonts w:ascii="Helvetica" w:hAnsi="Helvetica" w:cs="Microsoft Sans Serif"/>
          <w:sz w:val="22"/>
          <w:szCs w:val="22"/>
        </w:rPr>
        <w:t xml:space="preserve"> from above, as well as the plot command)</w:t>
      </w:r>
      <w:r w:rsidR="00FD2809">
        <w:rPr>
          <w:rFonts w:ascii="Helvetica" w:hAnsi="Helvetica" w:cs="Microsoft Sans Serif"/>
          <w:sz w:val="22"/>
          <w:szCs w:val="22"/>
        </w:rPr>
        <w:t xml:space="preserve"> </w:t>
      </w:r>
      <w:r w:rsidR="00A97A57" w:rsidRPr="007C760E">
        <w:rPr>
          <w:rFonts w:ascii="Helvetica" w:hAnsi="Helvetica" w:cs="Microsoft Sans Serif"/>
          <w:sz w:val="22"/>
          <w:szCs w:val="22"/>
        </w:rPr>
        <w:t>[</w:t>
      </w:r>
      <w:r w:rsidR="00495B26" w:rsidRPr="007C760E">
        <w:rPr>
          <w:rFonts w:ascii="Helvetica" w:hAnsi="Helvetica" w:cs="Microsoft Sans Serif"/>
          <w:sz w:val="22"/>
          <w:szCs w:val="22"/>
        </w:rPr>
        <w:t>3</w:t>
      </w:r>
      <w:r w:rsidR="00170CB1" w:rsidRPr="007C760E">
        <w:rPr>
          <w:rFonts w:ascii="Helvetica" w:hAnsi="Helvetica" w:cs="Microsoft Sans Serif"/>
          <w:sz w:val="22"/>
          <w:szCs w:val="22"/>
        </w:rPr>
        <w:t xml:space="preserve"> mark</w:t>
      </w:r>
      <w:r w:rsidR="00477DAE" w:rsidRPr="007C760E">
        <w:rPr>
          <w:rFonts w:ascii="Helvetica" w:hAnsi="Helvetica" w:cs="Microsoft Sans Serif"/>
          <w:sz w:val="22"/>
          <w:szCs w:val="22"/>
        </w:rPr>
        <w:t>s</w:t>
      </w:r>
      <w:r w:rsidR="00170CB1" w:rsidRPr="007C760E">
        <w:rPr>
          <w:rFonts w:ascii="Helvetica" w:hAnsi="Helvetica" w:cs="Microsoft Sans Serif"/>
          <w:sz w:val="22"/>
          <w:szCs w:val="22"/>
        </w:rPr>
        <w:t>]</w:t>
      </w:r>
    </w:p>
    <w:p w14:paraId="450D36FD" w14:textId="69A33F58" w:rsidR="00350A3B" w:rsidRPr="007C760E" w:rsidRDefault="00954D2D" w:rsidP="00F2035B">
      <w:pPr>
        <w:pStyle w:val="ListParagraph"/>
        <w:ind w:left="0"/>
        <w:rPr>
          <w:rFonts w:ascii="Helvetica" w:hAnsi="Helvetica" w:cs="Microsoft Sans Serif"/>
          <w:sz w:val="22"/>
          <w:szCs w:val="22"/>
        </w:rPr>
      </w:pPr>
      <w:r w:rsidRPr="007C760E">
        <w:rPr>
          <w:rFonts w:ascii="Helvetica" w:hAnsi="Helvetica" w:cs="Microsoft Sans Serif"/>
          <w:sz w:val="22"/>
          <w:szCs w:val="22"/>
        </w:rPr>
        <w:t xml:space="preserve"> </w:t>
      </w:r>
    </w:p>
    <w:p w14:paraId="193B4FCC" w14:textId="7D28B98E" w:rsidR="00DD4994" w:rsidRDefault="00F84B11" w:rsidP="00477DAE">
      <w:pPr>
        <w:rPr>
          <w:rFonts w:ascii="Helvetica" w:hAnsi="Helvetica" w:cs="Microsoft Sans Serif"/>
          <w:sz w:val="22"/>
          <w:szCs w:val="22"/>
        </w:rPr>
      </w:pPr>
      <w:r>
        <w:rPr>
          <w:rFonts w:ascii="Helvetica" w:hAnsi="Helvetica" w:cs="Microsoft Sans Serif"/>
          <w:sz w:val="22"/>
          <w:szCs w:val="22"/>
        </w:rPr>
        <w:t>9</w:t>
      </w:r>
      <w:r w:rsidR="00E4020E" w:rsidRPr="007C760E">
        <w:rPr>
          <w:rFonts w:ascii="Helvetica" w:hAnsi="Helvetica" w:cs="Microsoft Sans Serif"/>
          <w:sz w:val="22"/>
          <w:szCs w:val="22"/>
        </w:rPr>
        <w:t xml:space="preserve">.) </w:t>
      </w:r>
      <w:proofErr w:type="gramStart"/>
      <w:r w:rsidR="00236EBC" w:rsidRPr="007C760E">
        <w:rPr>
          <w:rFonts w:ascii="Helvetica" w:hAnsi="Helvetica" w:cs="Microsoft Sans Serif"/>
          <w:sz w:val="22"/>
          <w:szCs w:val="22"/>
        </w:rPr>
        <w:t>Write</w:t>
      </w:r>
      <w:proofErr w:type="gramEnd"/>
      <w:r w:rsidR="00E4020E" w:rsidRPr="007C760E">
        <w:rPr>
          <w:rFonts w:ascii="Helvetica" w:hAnsi="Helvetica" w:cs="Microsoft Sans Serif"/>
          <w:sz w:val="22"/>
          <w:szCs w:val="22"/>
        </w:rPr>
        <w:t xml:space="preserve"> </w:t>
      </w:r>
      <w:r w:rsidR="00F5080D" w:rsidRPr="007C760E">
        <w:rPr>
          <w:rFonts w:ascii="Helvetica" w:hAnsi="Helvetica" w:cs="Microsoft Sans Serif"/>
          <w:sz w:val="22"/>
          <w:szCs w:val="22"/>
        </w:rPr>
        <w:t xml:space="preserve">a </w:t>
      </w:r>
      <w:r w:rsidR="00820402" w:rsidRPr="007C760E">
        <w:rPr>
          <w:rFonts w:ascii="Helvetica" w:hAnsi="Helvetica" w:cs="Microsoft Sans Serif"/>
          <w:sz w:val="22"/>
          <w:szCs w:val="22"/>
        </w:rPr>
        <w:t>new function</w:t>
      </w:r>
      <w:r w:rsidR="00D977DF">
        <w:rPr>
          <w:rFonts w:ascii="Helvetica" w:hAnsi="Helvetica" w:cs="Microsoft Sans Serif"/>
          <w:b/>
          <w:i/>
          <w:sz w:val="22"/>
          <w:szCs w:val="22"/>
        </w:rPr>
        <w:t xml:space="preserve"> </w:t>
      </w:r>
      <w:proofErr w:type="spellStart"/>
      <w:r w:rsidR="00E4020E" w:rsidRPr="007C760E">
        <w:rPr>
          <w:rFonts w:ascii="Helvetica" w:hAnsi="Helvetica" w:cs="Microsoft Sans Serif"/>
          <w:b/>
          <w:i/>
          <w:sz w:val="22"/>
          <w:szCs w:val="22"/>
        </w:rPr>
        <w:t>neutral_step_</w:t>
      </w:r>
      <w:r w:rsidR="00375573" w:rsidRPr="007C760E">
        <w:rPr>
          <w:rFonts w:ascii="Helvetica" w:hAnsi="Helvetica" w:cs="Microsoft Sans Serif"/>
          <w:b/>
          <w:i/>
          <w:sz w:val="22"/>
          <w:szCs w:val="22"/>
        </w:rPr>
        <w:t>speciation</w:t>
      </w:r>
      <w:proofErr w:type="spellEnd"/>
      <w:r w:rsidR="00D977DF">
        <w:rPr>
          <w:rFonts w:ascii="Helvetica" w:hAnsi="Helvetica" w:cs="Microsoft Sans Serif"/>
          <w:b/>
          <w:i/>
          <w:sz w:val="22"/>
          <w:szCs w:val="22"/>
        </w:rPr>
        <w:t xml:space="preserve"> </w:t>
      </w:r>
      <w:r w:rsidR="00820402" w:rsidRPr="007C760E">
        <w:rPr>
          <w:rFonts w:ascii="Helvetica" w:hAnsi="Helvetica" w:cs="Microsoft Sans Serif"/>
          <w:sz w:val="22"/>
          <w:szCs w:val="22"/>
        </w:rPr>
        <w:t xml:space="preserve">which will perform a step of </w:t>
      </w:r>
      <w:r w:rsidR="00DA3D0B" w:rsidRPr="007C760E">
        <w:rPr>
          <w:rFonts w:ascii="Helvetica" w:hAnsi="Helvetica" w:cs="Microsoft Sans Serif"/>
          <w:sz w:val="22"/>
          <w:szCs w:val="22"/>
        </w:rPr>
        <w:t xml:space="preserve">a neutral </w:t>
      </w:r>
      <w:r w:rsidR="00F5080D" w:rsidRPr="007C760E">
        <w:rPr>
          <w:rFonts w:ascii="Helvetica" w:hAnsi="Helvetica" w:cs="Microsoft Sans Serif"/>
          <w:sz w:val="22"/>
          <w:szCs w:val="22"/>
        </w:rPr>
        <w:t>model</w:t>
      </w:r>
      <w:r w:rsidR="00DA3D0B" w:rsidRPr="007C760E">
        <w:rPr>
          <w:rFonts w:ascii="Helvetica" w:hAnsi="Helvetica" w:cs="Microsoft Sans Serif"/>
          <w:sz w:val="22"/>
          <w:szCs w:val="22"/>
        </w:rPr>
        <w:t xml:space="preserve"> with speciation</w:t>
      </w:r>
      <w:r w:rsidR="00F5080D" w:rsidRPr="007C760E">
        <w:rPr>
          <w:rFonts w:ascii="Helvetica" w:hAnsi="Helvetica" w:cs="Microsoft Sans Serif"/>
          <w:sz w:val="22"/>
          <w:szCs w:val="22"/>
        </w:rPr>
        <w:t xml:space="preserve">.  </w:t>
      </w:r>
      <w:r w:rsidR="00820402" w:rsidRPr="007C760E">
        <w:rPr>
          <w:rFonts w:ascii="Helvetica" w:hAnsi="Helvetica" w:cs="Microsoft Sans Serif"/>
          <w:sz w:val="22"/>
          <w:szCs w:val="22"/>
        </w:rPr>
        <w:t>In each time step, s</w:t>
      </w:r>
      <w:r w:rsidR="004369AC" w:rsidRPr="007C760E">
        <w:rPr>
          <w:rFonts w:ascii="Helvetica" w:hAnsi="Helvetica" w:cs="Microsoft Sans Serif"/>
          <w:sz w:val="22"/>
          <w:szCs w:val="22"/>
        </w:rPr>
        <w:t>peciation will replace a dead individual with a new species (with probability</w:t>
      </w:r>
      <w:r w:rsidR="00D977DF">
        <w:rPr>
          <w:rFonts w:ascii="Helvetica" w:hAnsi="Helvetica" w:cs="Microsoft Sans Serif"/>
          <w:sz w:val="22"/>
          <w:szCs w:val="22"/>
        </w:rPr>
        <w:t xml:space="preserve"> </w:t>
      </w:r>
      <w:proofErr w:type="spellStart"/>
      <w:r w:rsidR="00D977DF" w:rsidRPr="00D977DF">
        <w:rPr>
          <w:rFonts w:ascii="Helvetica" w:hAnsi="Helvetica" w:cs="Microsoft Sans Serif"/>
          <w:b/>
          <w:i/>
          <w:sz w:val="22"/>
          <w:szCs w:val="22"/>
          <w:lang w:val="en-US"/>
        </w:rPr>
        <w:t>speciation_rate</w:t>
      </w:r>
      <w:proofErr w:type="spellEnd"/>
      <w:r w:rsidR="004369AC" w:rsidRPr="007C760E">
        <w:rPr>
          <w:rFonts w:ascii="Helvetica" w:hAnsi="Helvetica" w:cs="Microsoft Sans Serif"/>
          <w:sz w:val="22"/>
          <w:szCs w:val="22"/>
        </w:rPr>
        <w:t>) otherwise the dead individual is replaced with the offspring of another individual as before</w:t>
      </w:r>
      <w:r w:rsidR="00236EBC" w:rsidRPr="007C760E">
        <w:rPr>
          <w:rFonts w:ascii="Helvetica" w:hAnsi="Helvetica" w:cs="Microsoft Sans Serif"/>
          <w:sz w:val="22"/>
          <w:szCs w:val="22"/>
        </w:rPr>
        <w:t xml:space="preserve"> in </w:t>
      </w:r>
      <w:proofErr w:type="spellStart"/>
      <w:r w:rsidR="00236EBC" w:rsidRPr="007C760E">
        <w:rPr>
          <w:rFonts w:ascii="Helvetica" w:hAnsi="Helvetica" w:cs="Microsoft Sans Serif"/>
          <w:b/>
          <w:i/>
          <w:sz w:val="22"/>
          <w:szCs w:val="22"/>
        </w:rPr>
        <w:t>neutral_step</w:t>
      </w:r>
      <w:proofErr w:type="spellEnd"/>
      <w:r w:rsidR="004369AC" w:rsidRPr="007C760E">
        <w:rPr>
          <w:rFonts w:ascii="Helvetica" w:hAnsi="Helvetica" w:cs="Microsoft Sans Serif"/>
          <w:sz w:val="22"/>
          <w:szCs w:val="22"/>
        </w:rPr>
        <w:t xml:space="preserve">.  You should leave </w:t>
      </w:r>
      <w:proofErr w:type="spellStart"/>
      <w:r w:rsidR="00126AEA">
        <w:rPr>
          <w:rFonts w:ascii="Helvetica" w:hAnsi="Helvetica" w:cs="Microsoft Sans Serif"/>
          <w:b/>
          <w:i/>
          <w:sz w:val="22"/>
          <w:szCs w:val="22"/>
        </w:rPr>
        <w:t>speciation_</w:t>
      </w:r>
      <w:r w:rsidR="004369AC" w:rsidRPr="00D977DF">
        <w:rPr>
          <w:rFonts w:ascii="Helvetica" w:hAnsi="Helvetica" w:cs="Microsoft Sans Serif"/>
          <w:b/>
          <w:i/>
          <w:sz w:val="22"/>
          <w:szCs w:val="22"/>
        </w:rPr>
        <w:t>rate</w:t>
      </w:r>
      <w:proofErr w:type="spellEnd"/>
      <w:r w:rsidR="00D977DF">
        <w:rPr>
          <w:rFonts w:ascii="Helvetica" w:hAnsi="Helvetica" w:cs="Microsoft Sans Serif"/>
          <w:sz w:val="22"/>
          <w:szCs w:val="22"/>
        </w:rPr>
        <w:t xml:space="preserve"> </w:t>
      </w:r>
      <w:r w:rsidR="004369AC" w:rsidRPr="007C760E">
        <w:rPr>
          <w:rFonts w:ascii="Helvetica" w:hAnsi="Helvetica" w:cs="Microsoft Sans Serif"/>
          <w:sz w:val="22"/>
          <w:szCs w:val="22"/>
        </w:rPr>
        <w:t>as a</w:t>
      </w:r>
      <w:r w:rsidR="00D977DF">
        <w:rPr>
          <w:rFonts w:ascii="Helvetica" w:hAnsi="Helvetica" w:cs="Microsoft Sans Serif"/>
          <w:sz w:val="22"/>
          <w:szCs w:val="22"/>
        </w:rPr>
        <w:t>n input</w:t>
      </w:r>
      <w:r w:rsidR="004369AC" w:rsidRPr="007C760E">
        <w:rPr>
          <w:rFonts w:ascii="Helvetica" w:hAnsi="Helvetica" w:cs="Microsoft Sans Serif"/>
          <w:sz w:val="22"/>
          <w:szCs w:val="22"/>
        </w:rPr>
        <w:t xml:space="preserve"> parameter in your func</w:t>
      </w:r>
      <w:r w:rsidR="00F5080D" w:rsidRPr="007C760E">
        <w:rPr>
          <w:rFonts w:ascii="Helvetica" w:hAnsi="Helvetica" w:cs="Microsoft Sans Serif"/>
          <w:sz w:val="22"/>
          <w:szCs w:val="22"/>
        </w:rPr>
        <w:t>tion</w:t>
      </w:r>
      <w:r w:rsidR="002A08E5" w:rsidRPr="007C760E">
        <w:rPr>
          <w:rFonts w:ascii="Helvetica" w:hAnsi="Helvetica" w:cs="Microsoft Sans Serif"/>
          <w:sz w:val="22"/>
          <w:szCs w:val="22"/>
        </w:rPr>
        <w:t>.  F</w:t>
      </w:r>
      <w:r w:rsidR="004369AC" w:rsidRPr="007C760E">
        <w:rPr>
          <w:rFonts w:ascii="Helvetica" w:hAnsi="Helvetica" w:cs="Microsoft Sans Serif"/>
          <w:sz w:val="22"/>
          <w:szCs w:val="22"/>
        </w:rPr>
        <w:t>or example,</w:t>
      </w:r>
      <w:r w:rsidR="00B455A0">
        <w:rPr>
          <w:rFonts w:ascii="Helvetica" w:hAnsi="Helvetica" w:cs="Microsoft Sans Serif"/>
          <w:sz w:val="22"/>
          <w:szCs w:val="22"/>
        </w:rPr>
        <w:t xml:space="preserve"> </w:t>
      </w:r>
      <w:proofErr w:type="spellStart"/>
      <w:r w:rsidR="004369AC" w:rsidRPr="007C760E">
        <w:rPr>
          <w:rFonts w:ascii="Helvetica" w:hAnsi="Helvetica" w:cs="Microsoft Sans Serif"/>
          <w:b/>
          <w:i/>
          <w:sz w:val="22"/>
          <w:szCs w:val="22"/>
        </w:rPr>
        <w:t>neutral_step_</w:t>
      </w:r>
      <w:r w:rsidR="003C109E" w:rsidRPr="007C760E">
        <w:rPr>
          <w:rFonts w:ascii="Helvetica" w:hAnsi="Helvetica" w:cs="Microsoft Sans Serif"/>
          <w:b/>
          <w:i/>
          <w:sz w:val="22"/>
          <w:szCs w:val="22"/>
        </w:rPr>
        <w:t>speciation</w:t>
      </w:r>
      <w:proofErr w:type="spellEnd"/>
      <w:r w:rsidR="004369AC" w:rsidRPr="007C760E">
        <w:rPr>
          <w:rFonts w:ascii="Helvetica" w:hAnsi="Helvetica" w:cs="Microsoft Sans Serif"/>
          <w:b/>
          <w:i/>
          <w:sz w:val="22"/>
          <w:szCs w:val="22"/>
        </w:rPr>
        <w:t>(</w:t>
      </w:r>
      <w:proofErr w:type="gramStart"/>
      <w:r w:rsidR="004369AC" w:rsidRPr="007C760E">
        <w:rPr>
          <w:rFonts w:ascii="Helvetica" w:hAnsi="Helvetica" w:cs="Microsoft Sans Serif"/>
          <w:b/>
          <w:i/>
          <w:sz w:val="22"/>
          <w:szCs w:val="22"/>
        </w:rPr>
        <w:t>c(</w:t>
      </w:r>
      <w:proofErr w:type="gramEnd"/>
      <w:r w:rsidR="004369AC" w:rsidRPr="007C760E">
        <w:rPr>
          <w:rFonts w:ascii="Helvetica" w:hAnsi="Helvetica" w:cs="Microsoft Sans Serif"/>
          <w:b/>
          <w:i/>
          <w:sz w:val="22"/>
          <w:szCs w:val="22"/>
        </w:rPr>
        <w:t>1</w:t>
      </w:r>
      <w:r w:rsidR="00E73865">
        <w:rPr>
          <w:rFonts w:ascii="Helvetica" w:hAnsi="Helvetica" w:cs="Microsoft Sans Serif"/>
          <w:b/>
          <w:i/>
          <w:sz w:val="22"/>
          <w:szCs w:val="22"/>
        </w:rPr>
        <w:t>0,5</w:t>
      </w:r>
      <w:r w:rsidR="004369AC" w:rsidRPr="007C760E">
        <w:rPr>
          <w:rFonts w:ascii="Helvetica" w:hAnsi="Helvetica" w:cs="Microsoft Sans Serif"/>
          <w:b/>
          <w:i/>
          <w:sz w:val="22"/>
          <w:szCs w:val="22"/>
        </w:rPr>
        <w:t>,</w:t>
      </w:r>
      <w:r w:rsidR="00E73865">
        <w:rPr>
          <w:rFonts w:ascii="Helvetica" w:hAnsi="Helvetica" w:cs="Microsoft Sans Serif"/>
          <w:b/>
          <w:i/>
          <w:sz w:val="22"/>
          <w:szCs w:val="22"/>
        </w:rPr>
        <w:t>1</w:t>
      </w:r>
      <w:r w:rsidR="004369AC" w:rsidRPr="007C760E">
        <w:rPr>
          <w:rFonts w:ascii="Helvetica" w:hAnsi="Helvetica" w:cs="Microsoft Sans Serif"/>
          <w:b/>
          <w:i/>
          <w:sz w:val="22"/>
          <w:szCs w:val="22"/>
        </w:rPr>
        <w:t>3),</w:t>
      </w:r>
      <w:r w:rsidR="00631DCD" w:rsidRPr="007C760E">
        <w:rPr>
          <w:rFonts w:ascii="Helvetica" w:hAnsi="Helvetica" w:cs="Microsoft Sans Serif"/>
          <w:b/>
          <w:i/>
          <w:sz w:val="22"/>
          <w:szCs w:val="22"/>
        </w:rPr>
        <w:t>v =</w:t>
      </w:r>
      <w:r w:rsidR="002A08E5" w:rsidRPr="007C760E">
        <w:rPr>
          <w:rFonts w:ascii="Helvetica" w:hAnsi="Helvetica" w:cs="Microsoft Sans Serif"/>
          <w:b/>
          <w:i/>
          <w:sz w:val="22"/>
          <w:szCs w:val="22"/>
        </w:rPr>
        <w:t xml:space="preserve"> </w:t>
      </w:r>
      <w:r w:rsidR="004369AC" w:rsidRPr="007C760E">
        <w:rPr>
          <w:rFonts w:ascii="Helvetica" w:hAnsi="Helvetica" w:cs="Microsoft Sans Serif"/>
          <w:b/>
          <w:i/>
          <w:sz w:val="22"/>
          <w:szCs w:val="22"/>
        </w:rPr>
        <w:t>0.2)</w:t>
      </w:r>
      <w:r w:rsidR="004369AC" w:rsidRPr="007C760E">
        <w:rPr>
          <w:rFonts w:ascii="Helvetica" w:hAnsi="Helvetica" w:cs="Microsoft Sans Serif"/>
          <w:sz w:val="22"/>
          <w:szCs w:val="22"/>
        </w:rPr>
        <w:t xml:space="preserve"> should behave like </w:t>
      </w:r>
      <w:proofErr w:type="spellStart"/>
      <w:r w:rsidR="004369AC" w:rsidRPr="007C760E">
        <w:rPr>
          <w:rFonts w:ascii="Helvetica" w:hAnsi="Helvetica" w:cs="Microsoft Sans Serif"/>
          <w:b/>
          <w:i/>
          <w:sz w:val="22"/>
          <w:szCs w:val="22"/>
        </w:rPr>
        <w:t>neutral_step</w:t>
      </w:r>
      <w:proofErr w:type="spellEnd"/>
      <w:r w:rsidR="00F5080D" w:rsidRPr="007C760E">
        <w:rPr>
          <w:rFonts w:ascii="Helvetica" w:hAnsi="Helvetica" w:cs="Microsoft Sans Serif"/>
          <w:b/>
          <w:i/>
          <w:sz w:val="22"/>
          <w:szCs w:val="22"/>
        </w:rPr>
        <w:t>(c(1</w:t>
      </w:r>
      <w:r w:rsidR="00E73865">
        <w:rPr>
          <w:rFonts w:ascii="Helvetica" w:hAnsi="Helvetica" w:cs="Microsoft Sans Serif"/>
          <w:b/>
          <w:i/>
          <w:sz w:val="22"/>
          <w:szCs w:val="22"/>
        </w:rPr>
        <w:t>0,5</w:t>
      </w:r>
      <w:r w:rsidR="00F5080D" w:rsidRPr="007C760E">
        <w:rPr>
          <w:rFonts w:ascii="Helvetica" w:hAnsi="Helvetica" w:cs="Microsoft Sans Serif"/>
          <w:b/>
          <w:i/>
          <w:sz w:val="22"/>
          <w:szCs w:val="22"/>
        </w:rPr>
        <w:t>,</w:t>
      </w:r>
      <w:r w:rsidR="00E73865">
        <w:rPr>
          <w:rFonts w:ascii="Helvetica" w:hAnsi="Helvetica" w:cs="Microsoft Sans Serif"/>
          <w:b/>
          <w:i/>
          <w:sz w:val="22"/>
          <w:szCs w:val="22"/>
        </w:rPr>
        <w:t>1</w:t>
      </w:r>
      <w:r w:rsidR="00F5080D" w:rsidRPr="007C760E">
        <w:rPr>
          <w:rFonts w:ascii="Helvetica" w:hAnsi="Helvetica" w:cs="Microsoft Sans Serif"/>
          <w:b/>
          <w:i/>
          <w:sz w:val="22"/>
          <w:szCs w:val="22"/>
        </w:rPr>
        <w:t>3))</w:t>
      </w:r>
      <w:r w:rsidR="00D977DF">
        <w:rPr>
          <w:rFonts w:ascii="Helvetica" w:hAnsi="Helvetica" w:cs="Microsoft Sans Serif"/>
          <w:b/>
          <w:i/>
          <w:sz w:val="22"/>
          <w:szCs w:val="22"/>
        </w:rPr>
        <w:t xml:space="preserve"> </w:t>
      </w:r>
      <w:r w:rsidR="004369AC" w:rsidRPr="007C760E">
        <w:rPr>
          <w:rFonts w:ascii="Helvetica" w:hAnsi="Helvetica" w:cs="Microsoft Sans Serif"/>
          <w:sz w:val="22"/>
          <w:szCs w:val="22"/>
        </w:rPr>
        <w:t>with probability 0.8</w:t>
      </w:r>
      <w:r w:rsidR="004A2C38" w:rsidRPr="007C760E">
        <w:rPr>
          <w:rFonts w:ascii="Helvetica" w:hAnsi="Helvetica" w:cs="Microsoft Sans Serif"/>
          <w:sz w:val="22"/>
          <w:szCs w:val="22"/>
        </w:rPr>
        <w:t>, and w</w:t>
      </w:r>
      <w:r w:rsidR="004369AC" w:rsidRPr="007C760E">
        <w:rPr>
          <w:rFonts w:ascii="Helvetica" w:hAnsi="Helvetica" w:cs="Microsoft Sans Serif"/>
          <w:sz w:val="22"/>
          <w:szCs w:val="22"/>
        </w:rPr>
        <w:t xml:space="preserve">ith probability 0.2 it should </w:t>
      </w:r>
      <w:r w:rsidR="00DA149A" w:rsidRPr="007C760E">
        <w:rPr>
          <w:rFonts w:ascii="Helvetica" w:hAnsi="Helvetica" w:cs="Microsoft Sans Serif"/>
          <w:sz w:val="22"/>
          <w:szCs w:val="22"/>
        </w:rPr>
        <w:t xml:space="preserve">instead </w:t>
      </w:r>
      <w:r w:rsidR="004369AC" w:rsidRPr="007C760E">
        <w:rPr>
          <w:rFonts w:ascii="Helvetica" w:hAnsi="Helvetica" w:cs="Microsoft Sans Serif"/>
          <w:sz w:val="22"/>
          <w:szCs w:val="22"/>
        </w:rPr>
        <w:t>be equally likely to return any of the following three vectors</w:t>
      </w:r>
      <w:r w:rsidR="00DD4994">
        <w:rPr>
          <w:rFonts w:ascii="Helvetica" w:hAnsi="Helvetica" w:cs="Microsoft Sans Serif"/>
          <w:sz w:val="22"/>
          <w:szCs w:val="22"/>
        </w:rPr>
        <w:t>…</w:t>
      </w:r>
    </w:p>
    <w:p w14:paraId="7383FB8E" w14:textId="77777777" w:rsidR="00DD4994" w:rsidRDefault="004369AC" w:rsidP="00477DAE">
      <w:pPr>
        <w:rPr>
          <w:rFonts w:ascii="Helvetica" w:hAnsi="Helvetica" w:cs="Microsoft Sans Serif"/>
          <w:sz w:val="22"/>
          <w:szCs w:val="22"/>
        </w:rPr>
      </w:pPr>
      <w:proofErr w:type="gramStart"/>
      <w:r w:rsidRPr="007C760E">
        <w:rPr>
          <w:rFonts w:ascii="Helvetica" w:hAnsi="Helvetica" w:cs="Microsoft Sans Serif"/>
          <w:sz w:val="22"/>
          <w:szCs w:val="22"/>
        </w:rPr>
        <w:t xml:space="preserve">{  </w:t>
      </w:r>
      <w:r w:rsidR="00DD4994">
        <w:rPr>
          <w:rFonts w:ascii="Helvetica" w:hAnsi="Helvetica" w:cs="Microsoft Sans Serif"/>
          <w:sz w:val="22"/>
          <w:szCs w:val="22"/>
        </w:rPr>
        <w:t>x</w:t>
      </w:r>
      <w:proofErr w:type="gramEnd"/>
      <w:r w:rsidRPr="007C760E">
        <w:rPr>
          <w:rFonts w:ascii="Helvetica" w:hAnsi="Helvetica" w:cs="Microsoft Sans Serif"/>
          <w:sz w:val="22"/>
          <w:szCs w:val="22"/>
        </w:rPr>
        <w:t xml:space="preserve">  </w:t>
      </w:r>
      <w:r w:rsidR="00E73865">
        <w:rPr>
          <w:rFonts w:ascii="Helvetica" w:hAnsi="Helvetica" w:cs="Microsoft Sans Serif"/>
          <w:sz w:val="22"/>
          <w:szCs w:val="22"/>
        </w:rPr>
        <w:t>5</w:t>
      </w:r>
      <w:r w:rsidRPr="007C760E">
        <w:rPr>
          <w:rFonts w:ascii="Helvetica" w:hAnsi="Helvetica" w:cs="Microsoft Sans Serif"/>
          <w:sz w:val="22"/>
          <w:szCs w:val="22"/>
        </w:rPr>
        <w:t xml:space="preserve">  </w:t>
      </w:r>
      <w:r w:rsidR="00E73865">
        <w:rPr>
          <w:rFonts w:ascii="Helvetica" w:hAnsi="Helvetica" w:cs="Microsoft Sans Serif"/>
          <w:sz w:val="22"/>
          <w:szCs w:val="22"/>
        </w:rPr>
        <w:t>1</w:t>
      </w:r>
      <w:r w:rsidRPr="007C760E">
        <w:rPr>
          <w:rFonts w:ascii="Helvetica" w:hAnsi="Helvetica" w:cs="Microsoft Sans Serif"/>
          <w:sz w:val="22"/>
          <w:szCs w:val="22"/>
        </w:rPr>
        <w:t xml:space="preserve">3  } </w:t>
      </w:r>
      <w:r w:rsidR="00DD4994">
        <w:rPr>
          <w:rFonts w:ascii="Helvetica" w:hAnsi="Helvetica" w:cs="Microsoft Sans Serif"/>
          <w:sz w:val="22"/>
          <w:szCs w:val="22"/>
        </w:rPr>
        <w:t xml:space="preserve"> where x is not 5 or 13</w:t>
      </w:r>
    </w:p>
    <w:p w14:paraId="029EA4E6" w14:textId="26D3AE6D" w:rsidR="00DD4994" w:rsidRDefault="004369AC" w:rsidP="00477DAE">
      <w:pPr>
        <w:rPr>
          <w:rFonts w:ascii="Helvetica" w:hAnsi="Helvetica" w:cs="Microsoft Sans Serif"/>
          <w:sz w:val="22"/>
          <w:szCs w:val="22"/>
        </w:rPr>
      </w:pPr>
      <w:proofErr w:type="gramStart"/>
      <w:r w:rsidRPr="007C760E">
        <w:rPr>
          <w:rFonts w:ascii="Helvetica" w:hAnsi="Helvetica" w:cs="Microsoft Sans Serif"/>
          <w:sz w:val="22"/>
          <w:szCs w:val="22"/>
        </w:rPr>
        <w:t>{  1</w:t>
      </w:r>
      <w:r w:rsidR="00E73865">
        <w:rPr>
          <w:rFonts w:ascii="Helvetica" w:hAnsi="Helvetica" w:cs="Microsoft Sans Serif"/>
          <w:sz w:val="22"/>
          <w:szCs w:val="22"/>
        </w:rPr>
        <w:t>0</w:t>
      </w:r>
      <w:proofErr w:type="gramEnd"/>
      <w:r w:rsidRPr="007C760E">
        <w:rPr>
          <w:rFonts w:ascii="Helvetica" w:hAnsi="Helvetica" w:cs="Microsoft Sans Serif"/>
          <w:sz w:val="22"/>
          <w:szCs w:val="22"/>
        </w:rPr>
        <w:t xml:space="preserve">  </w:t>
      </w:r>
      <w:r w:rsidR="00DD4994">
        <w:rPr>
          <w:rFonts w:ascii="Helvetica" w:hAnsi="Helvetica" w:cs="Microsoft Sans Serif"/>
          <w:sz w:val="22"/>
          <w:szCs w:val="22"/>
        </w:rPr>
        <w:t>x</w:t>
      </w:r>
      <w:r w:rsidRPr="007C760E">
        <w:rPr>
          <w:rFonts w:ascii="Helvetica" w:hAnsi="Helvetica" w:cs="Microsoft Sans Serif"/>
          <w:sz w:val="22"/>
          <w:szCs w:val="22"/>
        </w:rPr>
        <w:t xml:space="preserve">  </w:t>
      </w:r>
      <w:r w:rsidR="00E73865">
        <w:rPr>
          <w:rFonts w:ascii="Helvetica" w:hAnsi="Helvetica" w:cs="Microsoft Sans Serif"/>
          <w:sz w:val="22"/>
          <w:szCs w:val="22"/>
        </w:rPr>
        <w:t>1</w:t>
      </w:r>
      <w:r w:rsidRPr="007C760E">
        <w:rPr>
          <w:rFonts w:ascii="Helvetica" w:hAnsi="Helvetica" w:cs="Microsoft Sans Serif"/>
          <w:sz w:val="22"/>
          <w:szCs w:val="22"/>
        </w:rPr>
        <w:t>3  }</w:t>
      </w:r>
      <w:r w:rsidR="00DD4994">
        <w:rPr>
          <w:rFonts w:ascii="Helvetica" w:hAnsi="Helvetica" w:cs="Microsoft Sans Serif"/>
          <w:sz w:val="22"/>
          <w:szCs w:val="22"/>
        </w:rPr>
        <w:t xml:space="preserve"> where x is not 10 or 13</w:t>
      </w:r>
    </w:p>
    <w:p w14:paraId="610D83A5" w14:textId="77777777" w:rsidR="00DD4994" w:rsidRDefault="004369AC" w:rsidP="00477DAE">
      <w:pPr>
        <w:rPr>
          <w:rFonts w:ascii="Helvetica" w:hAnsi="Helvetica" w:cs="Microsoft Sans Serif"/>
          <w:sz w:val="22"/>
          <w:szCs w:val="22"/>
        </w:rPr>
      </w:pPr>
      <w:proofErr w:type="gramStart"/>
      <w:r w:rsidRPr="007C760E">
        <w:rPr>
          <w:rFonts w:ascii="Helvetica" w:hAnsi="Helvetica" w:cs="Microsoft Sans Serif"/>
          <w:sz w:val="22"/>
          <w:szCs w:val="22"/>
        </w:rPr>
        <w:t>{  1</w:t>
      </w:r>
      <w:r w:rsidR="00E73865">
        <w:rPr>
          <w:rFonts w:ascii="Helvetica" w:hAnsi="Helvetica" w:cs="Microsoft Sans Serif"/>
          <w:sz w:val="22"/>
          <w:szCs w:val="22"/>
        </w:rPr>
        <w:t>0</w:t>
      </w:r>
      <w:proofErr w:type="gramEnd"/>
      <w:r w:rsidR="00E73865">
        <w:rPr>
          <w:rFonts w:ascii="Helvetica" w:hAnsi="Helvetica" w:cs="Microsoft Sans Serif"/>
          <w:sz w:val="22"/>
          <w:szCs w:val="22"/>
        </w:rPr>
        <w:t xml:space="preserve">  5</w:t>
      </w:r>
      <w:r w:rsidRPr="007C760E">
        <w:rPr>
          <w:rFonts w:ascii="Helvetica" w:hAnsi="Helvetica" w:cs="Microsoft Sans Serif"/>
          <w:sz w:val="22"/>
          <w:szCs w:val="22"/>
        </w:rPr>
        <w:t xml:space="preserve">  </w:t>
      </w:r>
      <w:r w:rsidR="00DD4994">
        <w:rPr>
          <w:rFonts w:ascii="Helvetica" w:hAnsi="Helvetica" w:cs="Microsoft Sans Serif"/>
          <w:sz w:val="22"/>
          <w:szCs w:val="22"/>
        </w:rPr>
        <w:t>x</w:t>
      </w:r>
      <w:r w:rsidRPr="007C760E">
        <w:rPr>
          <w:rFonts w:ascii="Helvetica" w:hAnsi="Helvetica" w:cs="Microsoft Sans Serif"/>
          <w:sz w:val="22"/>
          <w:szCs w:val="22"/>
        </w:rPr>
        <w:t xml:space="preserve">  }</w:t>
      </w:r>
      <w:r w:rsidR="002A08E5" w:rsidRPr="007C760E">
        <w:rPr>
          <w:rFonts w:ascii="Helvetica" w:hAnsi="Helvetica" w:cs="Microsoft Sans Serif"/>
          <w:sz w:val="22"/>
          <w:szCs w:val="22"/>
        </w:rPr>
        <w:t xml:space="preserve"> </w:t>
      </w:r>
      <w:r w:rsidR="00DD4994">
        <w:rPr>
          <w:rFonts w:ascii="Helvetica" w:hAnsi="Helvetica" w:cs="Microsoft Sans Serif"/>
          <w:sz w:val="22"/>
          <w:szCs w:val="22"/>
        </w:rPr>
        <w:t>where x is not 5 or 10</w:t>
      </w:r>
    </w:p>
    <w:p w14:paraId="69021717" w14:textId="3A51D2BE" w:rsidR="00F5080D" w:rsidRPr="007C760E" w:rsidRDefault="00F5080D" w:rsidP="00477DAE">
      <w:pPr>
        <w:rPr>
          <w:rFonts w:ascii="Helvetica" w:hAnsi="Helvetica" w:cs="Microsoft Sans Serif"/>
          <w:sz w:val="22"/>
          <w:szCs w:val="22"/>
        </w:rPr>
      </w:pPr>
      <w:r w:rsidRPr="007C760E">
        <w:rPr>
          <w:rFonts w:ascii="Helvetica" w:hAnsi="Helvetica" w:cs="Microsoft Sans Serif"/>
          <w:sz w:val="22"/>
          <w:szCs w:val="22"/>
        </w:rPr>
        <w:t>(Hint: use the ‘</w:t>
      </w:r>
      <w:proofErr w:type="spellStart"/>
      <w:r w:rsidRPr="007C760E">
        <w:rPr>
          <w:rFonts w:ascii="Helvetica" w:hAnsi="Helvetica" w:cs="Microsoft Sans Serif"/>
          <w:sz w:val="22"/>
          <w:szCs w:val="22"/>
        </w:rPr>
        <w:t>runif</w:t>
      </w:r>
      <w:proofErr w:type="spellEnd"/>
      <w:r w:rsidRPr="007C760E">
        <w:rPr>
          <w:rFonts w:ascii="Helvetica" w:hAnsi="Helvetica" w:cs="Microsoft Sans Serif"/>
          <w:sz w:val="22"/>
          <w:szCs w:val="22"/>
        </w:rPr>
        <w:t xml:space="preserve">’ command, </w:t>
      </w:r>
      <w:r w:rsidR="00505346" w:rsidRPr="007C760E">
        <w:rPr>
          <w:rFonts w:ascii="Helvetica" w:hAnsi="Helvetica" w:cs="Microsoft Sans Serif"/>
          <w:sz w:val="22"/>
          <w:szCs w:val="22"/>
        </w:rPr>
        <w:t xml:space="preserve">also </w:t>
      </w:r>
      <w:r w:rsidRPr="007C760E">
        <w:rPr>
          <w:rFonts w:ascii="Helvetica" w:hAnsi="Helvetica" w:cs="Microsoft Sans Serif"/>
          <w:sz w:val="22"/>
          <w:szCs w:val="22"/>
        </w:rPr>
        <w:t>be careful to make sure that any new species really have a unique number assigned to them that has not been used before</w:t>
      </w:r>
      <w:r w:rsidR="00E73865">
        <w:rPr>
          <w:rFonts w:ascii="Helvetica" w:hAnsi="Helvetica" w:cs="Microsoft Sans Serif"/>
          <w:sz w:val="22"/>
          <w:szCs w:val="22"/>
        </w:rPr>
        <w:t xml:space="preserve"> - </w:t>
      </w:r>
      <w:r w:rsidR="00617026">
        <w:rPr>
          <w:rFonts w:ascii="Helvetica" w:hAnsi="Helvetica" w:cs="Microsoft Sans Serif"/>
          <w:sz w:val="22"/>
          <w:szCs w:val="22"/>
        </w:rPr>
        <w:t>try to think of a simple way to get a number to represent the new species that is different from any of the species numbers you have already</w:t>
      </w:r>
      <w:r w:rsidR="00944A94">
        <w:rPr>
          <w:rFonts w:ascii="Helvetica" w:hAnsi="Helvetica" w:cs="Microsoft Sans Serif"/>
          <w:sz w:val="22"/>
          <w:szCs w:val="22"/>
        </w:rPr>
        <w:t>.  You’ll find it easiest to copy and past</w:t>
      </w:r>
      <w:r w:rsidR="00094AEA">
        <w:rPr>
          <w:rFonts w:ascii="Helvetica" w:hAnsi="Helvetica" w:cs="Microsoft Sans Serif"/>
          <w:sz w:val="22"/>
          <w:szCs w:val="22"/>
        </w:rPr>
        <w:t>e</w:t>
      </w:r>
      <w:r w:rsidR="00944A94">
        <w:rPr>
          <w:rFonts w:ascii="Helvetica" w:hAnsi="Helvetica" w:cs="Microsoft Sans Serif"/>
          <w:sz w:val="22"/>
          <w:szCs w:val="22"/>
        </w:rPr>
        <w:t xml:space="preserve"> </w:t>
      </w:r>
      <w:r w:rsidR="00D977DF">
        <w:rPr>
          <w:rFonts w:ascii="Helvetica" w:hAnsi="Helvetica" w:cs="Microsoft Sans Serif"/>
          <w:sz w:val="22"/>
          <w:szCs w:val="22"/>
        </w:rPr>
        <w:t xml:space="preserve">the contents of </w:t>
      </w:r>
      <w:r w:rsidR="00944A94">
        <w:rPr>
          <w:rFonts w:ascii="Helvetica" w:hAnsi="Helvetica" w:cs="Microsoft Sans Serif"/>
          <w:sz w:val="22"/>
          <w:szCs w:val="22"/>
        </w:rPr>
        <w:t xml:space="preserve">your </w:t>
      </w:r>
      <w:proofErr w:type="spellStart"/>
      <w:r w:rsidR="00944A94" w:rsidRPr="00617026">
        <w:rPr>
          <w:rFonts w:ascii="Helvetica" w:hAnsi="Helvetica" w:cs="Microsoft Sans Serif"/>
          <w:b/>
          <w:i/>
          <w:sz w:val="22"/>
          <w:szCs w:val="22"/>
        </w:rPr>
        <w:t>neutral_step</w:t>
      </w:r>
      <w:proofErr w:type="spellEnd"/>
      <w:r w:rsidR="00944A94">
        <w:rPr>
          <w:rFonts w:ascii="Helvetica" w:hAnsi="Helvetica" w:cs="Microsoft Sans Serif"/>
          <w:sz w:val="22"/>
          <w:szCs w:val="22"/>
        </w:rPr>
        <w:t xml:space="preserve"> function and then edit it</w:t>
      </w:r>
      <w:r w:rsidRPr="007C760E">
        <w:rPr>
          <w:rFonts w:ascii="Helvetica" w:hAnsi="Helvetica" w:cs="Microsoft Sans Serif"/>
          <w:sz w:val="22"/>
          <w:szCs w:val="22"/>
        </w:rPr>
        <w:t>) [3 marks]</w:t>
      </w:r>
    </w:p>
    <w:p w14:paraId="0B9585FA" w14:textId="77777777" w:rsidR="002A08E5" w:rsidRPr="007C760E" w:rsidRDefault="002A08E5" w:rsidP="00477DAE">
      <w:pPr>
        <w:rPr>
          <w:rFonts w:ascii="Helvetica" w:hAnsi="Helvetica" w:cs="Microsoft Sans Serif"/>
          <w:sz w:val="22"/>
          <w:szCs w:val="22"/>
        </w:rPr>
      </w:pPr>
    </w:p>
    <w:p w14:paraId="0D4534E3" w14:textId="7947CB10" w:rsidR="00F84B11" w:rsidRDefault="00F84B11" w:rsidP="00F5080D">
      <w:pPr>
        <w:rPr>
          <w:rFonts w:ascii="Helvetica" w:hAnsi="Helvetica" w:cs="Microsoft Sans Serif"/>
          <w:sz w:val="22"/>
          <w:szCs w:val="22"/>
        </w:rPr>
      </w:pPr>
      <w:r>
        <w:rPr>
          <w:rFonts w:ascii="Helvetica" w:hAnsi="Helvetica" w:cs="Microsoft Sans Serif"/>
          <w:sz w:val="22"/>
          <w:szCs w:val="22"/>
        </w:rPr>
        <w:t>10</w:t>
      </w:r>
      <w:r w:rsidR="00F5080D" w:rsidRPr="007C760E">
        <w:rPr>
          <w:rFonts w:ascii="Helvetica" w:hAnsi="Helvetica" w:cs="Microsoft Sans Serif"/>
          <w:sz w:val="22"/>
          <w:szCs w:val="22"/>
        </w:rPr>
        <w:t>.)</w:t>
      </w:r>
      <w:r w:rsidR="003C109E" w:rsidRPr="007C760E">
        <w:rPr>
          <w:rFonts w:ascii="Helvetica" w:hAnsi="Helvetica" w:cs="Microsoft Sans Serif"/>
          <w:sz w:val="22"/>
          <w:szCs w:val="22"/>
        </w:rPr>
        <w:t xml:space="preserve"> </w:t>
      </w:r>
      <w:proofErr w:type="gramStart"/>
      <w:r w:rsidR="00F5080D" w:rsidRPr="007C760E">
        <w:rPr>
          <w:rFonts w:ascii="Helvetica" w:hAnsi="Helvetica" w:cs="Microsoft Sans Serif"/>
          <w:sz w:val="22"/>
          <w:szCs w:val="22"/>
        </w:rPr>
        <w:t>Make</w:t>
      </w:r>
      <w:proofErr w:type="gramEnd"/>
      <w:r w:rsidR="00F5080D" w:rsidRPr="007C760E">
        <w:rPr>
          <w:rFonts w:ascii="Helvetica" w:hAnsi="Helvetica" w:cs="Microsoft Sans Serif"/>
          <w:sz w:val="22"/>
          <w:szCs w:val="22"/>
        </w:rPr>
        <w:t xml:space="preserve"> a </w:t>
      </w:r>
      <w:r w:rsidR="00631DCD" w:rsidRPr="007C760E">
        <w:rPr>
          <w:rFonts w:ascii="Helvetica" w:hAnsi="Helvetica" w:cs="Microsoft Sans Serif"/>
          <w:sz w:val="22"/>
          <w:szCs w:val="22"/>
        </w:rPr>
        <w:t>new function</w:t>
      </w:r>
      <w:r w:rsidR="00DC28E2" w:rsidRPr="007C760E">
        <w:rPr>
          <w:rFonts w:ascii="Helvetica" w:hAnsi="Helvetica" w:cs="Microsoft Sans Serif"/>
          <w:sz w:val="22"/>
          <w:szCs w:val="22"/>
        </w:rPr>
        <w:t xml:space="preserve"> </w:t>
      </w:r>
      <w:proofErr w:type="spellStart"/>
      <w:r w:rsidR="00F5080D" w:rsidRPr="007C760E">
        <w:rPr>
          <w:rFonts w:ascii="Helvetica" w:hAnsi="Helvetica" w:cs="Microsoft Sans Serif"/>
          <w:b/>
          <w:i/>
          <w:sz w:val="22"/>
          <w:szCs w:val="22"/>
        </w:rPr>
        <w:t>neutral_</w:t>
      </w:r>
      <w:r>
        <w:rPr>
          <w:rFonts w:ascii="Helvetica" w:hAnsi="Helvetica" w:cs="Microsoft Sans Serif"/>
          <w:b/>
          <w:i/>
          <w:sz w:val="22"/>
          <w:szCs w:val="22"/>
        </w:rPr>
        <w:t>generation</w:t>
      </w:r>
      <w:r w:rsidR="00F5080D" w:rsidRPr="007C760E">
        <w:rPr>
          <w:rFonts w:ascii="Helvetica" w:hAnsi="Helvetica" w:cs="Microsoft Sans Serif"/>
          <w:b/>
          <w:i/>
          <w:sz w:val="22"/>
          <w:szCs w:val="22"/>
        </w:rPr>
        <w:t>_</w:t>
      </w:r>
      <w:r w:rsidR="003C109E" w:rsidRPr="007C760E">
        <w:rPr>
          <w:rFonts w:ascii="Helvetica" w:hAnsi="Helvetica" w:cs="Microsoft Sans Serif"/>
          <w:b/>
          <w:i/>
          <w:sz w:val="22"/>
          <w:szCs w:val="22"/>
        </w:rPr>
        <w:t>speciation</w:t>
      </w:r>
      <w:proofErr w:type="spellEnd"/>
      <w:r w:rsidR="00D977DF">
        <w:rPr>
          <w:rFonts w:ascii="Helvetica" w:hAnsi="Helvetica" w:cs="Microsoft Sans Serif"/>
          <w:b/>
          <w:i/>
          <w:sz w:val="22"/>
          <w:szCs w:val="22"/>
        </w:rPr>
        <w:t xml:space="preserve"> </w:t>
      </w:r>
      <w:r w:rsidR="003C109E" w:rsidRPr="007C760E">
        <w:rPr>
          <w:rFonts w:ascii="Helvetica" w:hAnsi="Helvetica" w:cs="Microsoft Sans Serif"/>
          <w:sz w:val="22"/>
          <w:szCs w:val="22"/>
        </w:rPr>
        <w:t>which</w:t>
      </w:r>
      <w:r w:rsidR="00DC28E2" w:rsidRPr="007C760E">
        <w:rPr>
          <w:rFonts w:ascii="Helvetica" w:hAnsi="Helvetica" w:cs="Microsoft Sans Serif"/>
          <w:sz w:val="22"/>
          <w:szCs w:val="22"/>
        </w:rPr>
        <w:t xml:space="preserve"> </w:t>
      </w:r>
      <w:r w:rsidR="002D4BFF" w:rsidRPr="007C760E">
        <w:rPr>
          <w:rFonts w:ascii="Helvetica" w:hAnsi="Helvetica" w:cs="Microsoft Sans Serif"/>
          <w:sz w:val="22"/>
          <w:szCs w:val="22"/>
        </w:rPr>
        <w:t>uses</w:t>
      </w:r>
      <w:r w:rsidR="00F879C2" w:rsidRPr="007C760E">
        <w:rPr>
          <w:rFonts w:ascii="Helvetica" w:hAnsi="Helvetica" w:cs="Microsoft Sans Serif"/>
          <w:sz w:val="22"/>
          <w:szCs w:val="22"/>
        </w:rPr>
        <w:t xml:space="preserve"> a neutral simulation with speciation, but otherwise performs in the same way as </w:t>
      </w:r>
      <w:proofErr w:type="spellStart"/>
      <w:r w:rsidRPr="007C760E">
        <w:rPr>
          <w:rFonts w:ascii="Helvetica" w:hAnsi="Helvetica" w:cs="Microsoft Sans Serif"/>
          <w:b/>
          <w:i/>
          <w:sz w:val="22"/>
          <w:szCs w:val="22"/>
        </w:rPr>
        <w:t>neutral_</w:t>
      </w:r>
      <w:r w:rsidR="00D977DF">
        <w:rPr>
          <w:rFonts w:ascii="Helvetica" w:hAnsi="Helvetica" w:cs="Microsoft Sans Serif"/>
          <w:b/>
          <w:i/>
          <w:sz w:val="22"/>
          <w:szCs w:val="22"/>
        </w:rPr>
        <w:t>generation</w:t>
      </w:r>
      <w:proofErr w:type="spellEnd"/>
      <w:r>
        <w:rPr>
          <w:rFonts w:ascii="Helvetica" w:hAnsi="Helvetica" w:cs="Microsoft Sans Serif"/>
          <w:b/>
          <w:i/>
          <w:sz w:val="22"/>
          <w:szCs w:val="22"/>
        </w:rPr>
        <w:t xml:space="preserve"> </w:t>
      </w:r>
      <w:r>
        <w:rPr>
          <w:rFonts w:ascii="Helvetica" w:hAnsi="Helvetica" w:cs="Microsoft Sans Serif"/>
          <w:sz w:val="22"/>
          <w:szCs w:val="22"/>
        </w:rPr>
        <w:t>so it advances one generation according to the rules of the model</w:t>
      </w:r>
      <w:r w:rsidR="00F879C2" w:rsidRPr="007C760E">
        <w:rPr>
          <w:rFonts w:ascii="Helvetica" w:hAnsi="Helvetica" w:cs="Microsoft Sans Serif"/>
          <w:sz w:val="22"/>
          <w:szCs w:val="22"/>
        </w:rPr>
        <w:t xml:space="preserve">. </w:t>
      </w:r>
      <w:r w:rsidR="00954302" w:rsidRPr="007C760E">
        <w:rPr>
          <w:rFonts w:ascii="Helvetica" w:hAnsi="Helvetica" w:cs="Microsoft Sans Serif"/>
          <w:sz w:val="22"/>
          <w:szCs w:val="22"/>
        </w:rPr>
        <w:t xml:space="preserve">The new function should have </w:t>
      </w:r>
      <w:r>
        <w:rPr>
          <w:rFonts w:ascii="Helvetica" w:hAnsi="Helvetica" w:cs="Microsoft Sans Serif"/>
          <w:sz w:val="22"/>
          <w:szCs w:val="22"/>
        </w:rPr>
        <w:t>two</w:t>
      </w:r>
      <w:r w:rsidR="00954302" w:rsidRPr="007C760E">
        <w:rPr>
          <w:rFonts w:ascii="Helvetica" w:hAnsi="Helvetica" w:cs="Microsoft Sans Serif"/>
          <w:sz w:val="22"/>
          <w:szCs w:val="22"/>
        </w:rPr>
        <w:t xml:space="preserve"> inputs</w:t>
      </w:r>
      <w:r>
        <w:rPr>
          <w:rFonts w:ascii="Helvetica" w:hAnsi="Helvetica" w:cs="Microsoft Sans Serif"/>
          <w:sz w:val="22"/>
          <w:szCs w:val="22"/>
        </w:rPr>
        <w:t xml:space="preserve">: the </w:t>
      </w:r>
      <w:r w:rsidRPr="004C4508">
        <w:rPr>
          <w:rFonts w:ascii="Helvetica" w:hAnsi="Helvetica" w:cs="Microsoft Sans Serif"/>
          <w:sz w:val="22"/>
          <w:szCs w:val="22"/>
        </w:rPr>
        <w:t>initial</w:t>
      </w:r>
      <w:r w:rsidR="004C4508" w:rsidRPr="004C4508">
        <w:rPr>
          <w:rFonts w:ascii="Helvetica" w:hAnsi="Helvetica" w:cs="Microsoft Sans Serif"/>
          <w:sz w:val="22"/>
          <w:szCs w:val="22"/>
        </w:rPr>
        <w:t xml:space="preserve"> </w:t>
      </w:r>
      <w:r w:rsidRPr="00D977DF">
        <w:rPr>
          <w:rFonts w:ascii="Helvetica" w:hAnsi="Helvetica" w:cs="Microsoft Sans Serif"/>
          <w:b/>
          <w:i/>
          <w:sz w:val="22"/>
          <w:szCs w:val="22"/>
        </w:rPr>
        <w:t>community</w:t>
      </w:r>
      <w:r>
        <w:rPr>
          <w:rFonts w:ascii="Helvetica" w:hAnsi="Helvetica" w:cs="Microsoft Sans Serif"/>
          <w:sz w:val="22"/>
          <w:szCs w:val="22"/>
        </w:rPr>
        <w:t xml:space="preserve"> vector and the </w:t>
      </w:r>
      <w:proofErr w:type="spellStart"/>
      <w:r w:rsidRPr="00126AEA">
        <w:rPr>
          <w:rFonts w:ascii="Helvetica" w:hAnsi="Helvetica" w:cs="Microsoft Sans Serif"/>
          <w:b/>
          <w:i/>
          <w:sz w:val="22"/>
          <w:szCs w:val="22"/>
        </w:rPr>
        <w:t>speciation</w:t>
      </w:r>
      <w:r w:rsidR="00126AEA" w:rsidRPr="00126AEA">
        <w:rPr>
          <w:rFonts w:ascii="Helvetica" w:hAnsi="Helvetica" w:cs="Microsoft Sans Serif"/>
          <w:b/>
          <w:i/>
          <w:sz w:val="22"/>
          <w:szCs w:val="22"/>
        </w:rPr>
        <w:t>_</w:t>
      </w:r>
      <w:r w:rsidRPr="00126AEA">
        <w:rPr>
          <w:rFonts w:ascii="Helvetica" w:hAnsi="Helvetica" w:cs="Microsoft Sans Serif"/>
          <w:b/>
          <w:i/>
          <w:sz w:val="22"/>
          <w:szCs w:val="22"/>
        </w:rPr>
        <w:t>rate</w:t>
      </w:r>
      <w:proofErr w:type="spellEnd"/>
      <w:r>
        <w:rPr>
          <w:rFonts w:ascii="Helvetica" w:hAnsi="Helvetica" w:cs="Microsoft Sans Serif"/>
          <w:sz w:val="22"/>
          <w:szCs w:val="22"/>
        </w:rPr>
        <w:t xml:space="preserve">. It should return the state of the community at the end of the generation long set of simulation steps. (Hint: You’ll be using </w:t>
      </w:r>
      <w:proofErr w:type="spellStart"/>
      <w:r w:rsidRPr="00D24080">
        <w:rPr>
          <w:rFonts w:ascii="Helvetica" w:hAnsi="Helvetica" w:cs="Microsoft Sans Serif"/>
          <w:b/>
          <w:i/>
          <w:sz w:val="22"/>
          <w:szCs w:val="22"/>
        </w:rPr>
        <w:t>neutral_step_speciation</w:t>
      </w:r>
      <w:proofErr w:type="spellEnd"/>
      <w:r>
        <w:rPr>
          <w:rFonts w:ascii="Helvetica" w:hAnsi="Helvetica" w:cs="Microsoft Sans Serif"/>
          <w:sz w:val="22"/>
          <w:szCs w:val="22"/>
        </w:rPr>
        <w:t>.  It’ll be easiest to copy and past</w:t>
      </w:r>
      <w:r w:rsidR="00AC2416">
        <w:rPr>
          <w:rFonts w:ascii="Helvetica" w:hAnsi="Helvetica" w:cs="Microsoft Sans Serif"/>
          <w:sz w:val="22"/>
          <w:szCs w:val="22"/>
        </w:rPr>
        <w:t>e</w:t>
      </w:r>
      <w:r>
        <w:rPr>
          <w:rFonts w:ascii="Helvetica" w:hAnsi="Helvetica" w:cs="Microsoft Sans Serif"/>
          <w:sz w:val="22"/>
          <w:szCs w:val="22"/>
        </w:rPr>
        <w:t xml:space="preserve"> the</w:t>
      </w:r>
      <w:r w:rsidR="000D3F48">
        <w:rPr>
          <w:rFonts w:ascii="Helvetica" w:hAnsi="Helvetica" w:cs="Microsoft Sans Serif"/>
          <w:sz w:val="22"/>
          <w:szCs w:val="22"/>
        </w:rPr>
        <w:t xml:space="preserve"> contents of the</w:t>
      </w:r>
      <w:r>
        <w:rPr>
          <w:rFonts w:ascii="Helvetica" w:hAnsi="Helvetica" w:cs="Microsoft Sans Serif"/>
          <w:sz w:val="22"/>
          <w:szCs w:val="22"/>
        </w:rPr>
        <w:t xml:space="preserve"> </w:t>
      </w:r>
      <w:proofErr w:type="spellStart"/>
      <w:r w:rsidRPr="00D24080">
        <w:rPr>
          <w:rFonts w:ascii="Helvetica" w:hAnsi="Helvetica" w:cs="Microsoft Sans Serif"/>
          <w:b/>
          <w:i/>
          <w:sz w:val="22"/>
          <w:szCs w:val="22"/>
        </w:rPr>
        <w:t>neutral_generation</w:t>
      </w:r>
      <w:proofErr w:type="spellEnd"/>
      <w:r>
        <w:rPr>
          <w:rFonts w:ascii="Helvetica" w:hAnsi="Helvetica" w:cs="Microsoft Sans Serif"/>
          <w:sz w:val="22"/>
          <w:szCs w:val="22"/>
        </w:rPr>
        <w:t xml:space="preserve"> function and then edit it to make this function) </w:t>
      </w:r>
      <w:r w:rsidRPr="007C760E">
        <w:rPr>
          <w:rFonts w:ascii="Helvetica" w:hAnsi="Helvetica" w:cs="Microsoft Sans Serif"/>
          <w:sz w:val="22"/>
          <w:szCs w:val="22"/>
        </w:rPr>
        <w:t>[</w:t>
      </w:r>
      <w:r>
        <w:rPr>
          <w:rFonts w:ascii="Helvetica" w:hAnsi="Helvetica" w:cs="Microsoft Sans Serif"/>
          <w:sz w:val="22"/>
          <w:szCs w:val="22"/>
        </w:rPr>
        <w:t>1</w:t>
      </w:r>
      <w:r w:rsidRPr="007C760E">
        <w:rPr>
          <w:rFonts w:ascii="Helvetica" w:hAnsi="Helvetica" w:cs="Microsoft Sans Serif"/>
          <w:sz w:val="22"/>
          <w:szCs w:val="22"/>
        </w:rPr>
        <w:t xml:space="preserve"> </w:t>
      </w:r>
      <w:r>
        <w:rPr>
          <w:rFonts w:ascii="Helvetica" w:hAnsi="Helvetica" w:cs="Microsoft Sans Serif"/>
          <w:sz w:val="22"/>
          <w:szCs w:val="22"/>
        </w:rPr>
        <w:t>mark</w:t>
      </w:r>
      <w:r w:rsidRPr="007C760E">
        <w:rPr>
          <w:rFonts w:ascii="Helvetica" w:hAnsi="Helvetica" w:cs="Microsoft Sans Serif"/>
          <w:sz w:val="22"/>
          <w:szCs w:val="22"/>
        </w:rPr>
        <w:t>].</w:t>
      </w:r>
    </w:p>
    <w:p w14:paraId="398BB888" w14:textId="77777777" w:rsidR="00F84B11" w:rsidRDefault="00F84B11" w:rsidP="00F5080D">
      <w:pPr>
        <w:rPr>
          <w:rFonts w:ascii="Helvetica" w:hAnsi="Helvetica" w:cs="Microsoft Sans Serif"/>
          <w:sz w:val="22"/>
          <w:szCs w:val="22"/>
        </w:rPr>
      </w:pPr>
    </w:p>
    <w:p w14:paraId="2F674FB1" w14:textId="05B48972" w:rsidR="00954302" w:rsidRDefault="00F84B11" w:rsidP="00F5080D">
      <w:pPr>
        <w:rPr>
          <w:rFonts w:ascii="Helvetica" w:hAnsi="Helvetica" w:cs="Microsoft Sans Serif"/>
          <w:sz w:val="22"/>
          <w:szCs w:val="22"/>
        </w:rPr>
      </w:pPr>
      <w:r>
        <w:rPr>
          <w:rFonts w:ascii="Helvetica" w:hAnsi="Helvetica" w:cs="Microsoft Sans Serif"/>
          <w:sz w:val="22"/>
          <w:szCs w:val="22"/>
        </w:rPr>
        <w:t>11.)</w:t>
      </w:r>
      <w:r w:rsidRPr="00F84B11">
        <w:rPr>
          <w:rFonts w:ascii="Helvetica" w:hAnsi="Helvetica" w:cs="Microsoft Sans Serif"/>
          <w:sz w:val="22"/>
          <w:szCs w:val="22"/>
        </w:rPr>
        <w:t xml:space="preserve"> </w:t>
      </w:r>
      <w:r w:rsidRPr="007C760E">
        <w:rPr>
          <w:rFonts w:ascii="Helvetica" w:hAnsi="Helvetica" w:cs="Microsoft Sans Serif"/>
          <w:sz w:val="22"/>
          <w:szCs w:val="22"/>
        </w:rPr>
        <w:t xml:space="preserve">Make a new function </w:t>
      </w:r>
      <w:proofErr w:type="spellStart"/>
      <w:r w:rsidRPr="007C760E">
        <w:rPr>
          <w:rFonts w:ascii="Helvetica" w:hAnsi="Helvetica" w:cs="Microsoft Sans Serif"/>
          <w:b/>
          <w:i/>
          <w:sz w:val="22"/>
          <w:szCs w:val="22"/>
        </w:rPr>
        <w:t>neutral_</w:t>
      </w:r>
      <w:r>
        <w:rPr>
          <w:rFonts w:ascii="Helvetica" w:hAnsi="Helvetica" w:cs="Microsoft Sans Serif"/>
          <w:b/>
          <w:i/>
          <w:sz w:val="22"/>
          <w:szCs w:val="22"/>
        </w:rPr>
        <w:t>time_series</w:t>
      </w:r>
      <w:r w:rsidRPr="007C760E">
        <w:rPr>
          <w:rFonts w:ascii="Helvetica" w:hAnsi="Helvetica" w:cs="Microsoft Sans Serif"/>
          <w:b/>
          <w:i/>
          <w:sz w:val="22"/>
          <w:szCs w:val="22"/>
        </w:rPr>
        <w:t>_speciation</w:t>
      </w:r>
      <w:proofErr w:type="spellEnd"/>
      <w:r w:rsidR="00074C7F">
        <w:rPr>
          <w:rFonts w:ascii="Helvetica" w:hAnsi="Helvetica" w:cs="Microsoft Sans Serif"/>
          <w:b/>
          <w:i/>
          <w:sz w:val="22"/>
          <w:szCs w:val="22"/>
        </w:rPr>
        <w:t xml:space="preserve"> </w:t>
      </w:r>
      <w:r w:rsidRPr="007C760E">
        <w:rPr>
          <w:rFonts w:ascii="Helvetica" w:hAnsi="Helvetica" w:cs="Microsoft Sans Serif"/>
          <w:sz w:val="22"/>
          <w:szCs w:val="22"/>
        </w:rPr>
        <w:t xml:space="preserve">which uses a neutral simulation with speciation, but otherwise performs in the same way </w:t>
      </w:r>
      <w:proofErr w:type="gramStart"/>
      <w:r w:rsidRPr="007C760E">
        <w:rPr>
          <w:rFonts w:ascii="Helvetica" w:hAnsi="Helvetica" w:cs="Microsoft Sans Serif"/>
          <w:sz w:val="22"/>
          <w:szCs w:val="22"/>
        </w:rPr>
        <w:t xml:space="preserve">as  </w:t>
      </w:r>
      <w:proofErr w:type="spellStart"/>
      <w:r w:rsidRPr="007C760E">
        <w:rPr>
          <w:rFonts w:ascii="Helvetica" w:hAnsi="Helvetica" w:cs="Microsoft Sans Serif"/>
          <w:b/>
          <w:i/>
          <w:sz w:val="22"/>
          <w:szCs w:val="22"/>
        </w:rPr>
        <w:t>neutral</w:t>
      </w:r>
      <w:proofErr w:type="gramEnd"/>
      <w:r w:rsidRPr="007C760E">
        <w:rPr>
          <w:rFonts w:ascii="Helvetica" w:hAnsi="Helvetica" w:cs="Microsoft Sans Serif"/>
          <w:b/>
          <w:i/>
          <w:sz w:val="22"/>
          <w:szCs w:val="22"/>
        </w:rPr>
        <w:t>_</w:t>
      </w:r>
      <w:r w:rsidR="00A027E4">
        <w:rPr>
          <w:rFonts w:ascii="Helvetica" w:hAnsi="Helvetica" w:cs="Microsoft Sans Serif"/>
          <w:b/>
          <w:i/>
          <w:sz w:val="22"/>
          <w:szCs w:val="22"/>
        </w:rPr>
        <w:t>time_series</w:t>
      </w:r>
      <w:proofErr w:type="spellEnd"/>
      <w:r w:rsidRPr="00A027E4">
        <w:rPr>
          <w:rFonts w:ascii="Helvetica" w:hAnsi="Helvetica" w:cs="Microsoft Sans Serif"/>
          <w:sz w:val="22"/>
          <w:szCs w:val="22"/>
        </w:rPr>
        <w:t>.</w:t>
      </w:r>
      <w:r>
        <w:rPr>
          <w:rFonts w:ascii="Helvetica" w:hAnsi="Helvetica" w:cs="Microsoft Sans Serif"/>
          <w:b/>
          <w:i/>
          <w:sz w:val="22"/>
          <w:szCs w:val="22"/>
        </w:rPr>
        <w:t xml:space="preserve"> </w:t>
      </w:r>
      <w:r w:rsidRPr="00F84B11">
        <w:rPr>
          <w:rFonts w:ascii="Helvetica" w:hAnsi="Helvetica" w:cs="Microsoft Sans Serif"/>
          <w:sz w:val="22"/>
          <w:szCs w:val="22"/>
        </w:rPr>
        <w:t>The func</w:t>
      </w:r>
      <w:r>
        <w:rPr>
          <w:rFonts w:ascii="Helvetica" w:hAnsi="Helvetica" w:cs="Microsoft Sans Serif"/>
          <w:sz w:val="22"/>
          <w:szCs w:val="22"/>
        </w:rPr>
        <w:t xml:space="preserve">tion should have three input parameters: </w:t>
      </w:r>
      <w:r w:rsidR="00954302" w:rsidRPr="007C760E">
        <w:rPr>
          <w:rFonts w:ascii="Helvetica" w:hAnsi="Helvetica" w:cs="Microsoft Sans Serif"/>
          <w:sz w:val="22"/>
          <w:szCs w:val="22"/>
        </w:rPr>
        <w:t xml:space="preserve">the same </w:t>
      </w:r>
      <w:r>
        <w:rPr>
          <w:rFonts w:ascii="Helvetica" w:hAnsi="Helvetica" w:cs="Microsoft Sans Serif"/>
          <w:sz w:val="22"/>
          <w:szCs w:val="22"/>
        </w:rPr>
        <w:t>two</w:t>
      </w:r>
      <w:r w:rsidR="00954302" w:rsidRPr="007C760E">
        <w:rPr>
          <w:rFonts w:ascii="Helvetica" w:hAnsi="Helvetica" w:cs="Microsoft Sans Serif"/>
          <w:sz w:val="22"/>
          <w:szCs w:val="22"/>
        </w:rPr>
        <w:t xml:space="preserve"> as </w:t>
      </w:r>
      <w:proofErr w:type="spellStart"/>
      <w:r w:rsidR="00954302" w:rsidRPr="007C760E">
        <w:rPr>
          <w:rFonts w:ascii="Helvetica" w:hAnsi="Helvetica" w:cs="Microsoft Sans Serif"/>
          <w:b/>
          <w:i/>
          <w:sz w:val="22"/>
          <w:szCs w:val="22"/>
        </w:rPr>
        <w:t>neutral_time_series</w:t>
      </w:r>
      <w:proofErr w:type="spellEnd"/>
      <w:r w:rsidR="00954302" w:rsidRPr="007C760E">
        <w:rPr>
          <w:rFonts w:ascii="Helvetica" w:hAnsi="Helvetica" w:cs="Microsoft Sans Serif"/>
          <w:sz w:val="22"/>
          <w:szCs w:val="22"/>
        </w:rPr>
        <w:t xml:space="preserve">, and an additional input </w:t>
      </w:r>
      <w:proofErr w:type="spellStart"/>
      <w:r w:rsidR="00A027E4" w:rsidRPr="00A027E4">
        <w:rPr>
          <w:rFonts w:ascii="Helvetica" w:hAnsi="Helvetica" w:cs="Microsoft Sans Serif"/>
          <w:b/>
          <w:i/>
          <w:sz w:val="22"/>
          <w:szCs w:val="22"/>
        </w:rPr>
        <w:t>speciation_</w:t>
      </w:r>
      <w:r w:rsidR="00954302" w:rsidRPr="00A027E4">
        <w:rPr>
          <w:rFonts w:ascii="Helvetica" w:hAnsi="Helvetica" w:cs="Microsoft Sans Serif"/>
          <w:b/>
          <w:i/>
          <w:sz w:val="22"/>
          <w:szCs w:val="22"/>
        </w:rPr>
        <w:t>rate</w:t>
      </w:r>
      <w:proofErr w:type="spellEnd"/>
      <w:r w:rsidR="00954302" w:rsidRPr="007C760E">
        <w:rPr>
          <w:rFonts w:ascii="Helvetica" w:hAnsi="Helvetica" w:cs="Microsoft Sans Serif"/>
          <w:sz w:val="22"/>
          <w:szCs w:val="22"/>
        </w:rPr>
        <w:t xml:space="preserve">. The return should be in the same format as before, a </w:t>
      </w:r>
      <w:r w:rsidR="002D4BFF" w:rsidRPr="007C760E">
        <w:rPr>
          <w:rFonts w:ascii="Helvetica" w:hAnsi="Helvetica" w:cs="Microsoft Sans Serif"/>
          <w:sz w:val="22"/>
          <w:szCs w:val="22"/>
        </w:rPr>
        <w:t xml:space="preserve">time series vector </w:t>
      </w:r>
      <w:r>
        <w:rPr>
          <w:rFonts w:ascii="Helvetica" w:hAnsi="Helvetica" w:cs="Microsoft Sans Serif"/>
          <w:sz w:val="22"/>
          <w:szCs w:val="22"/>
        </w:rPr>
        <w:t xml:space="preserve">(Hint: You’ll be using </w:t>
      </w:r>
      <w:proofErr w:type="spellStart"/>
      <w:r w:rsidRPr="00D75B59">
        <w:rPr>
          <w:rFonts w:ascii="Helvetica" w:hAnsi="Helvetica" w:cs="Microsoft Sans Serif"/>
          <w:b/>
          <w:i/>
          <w:sz w:val="22"/>
          <w:szCs w:val="22"/>
        </w:rPr>
        <w:t>neutral_generation_speciation</w:t>
      </w:r>
      <w:proofErr w:type="spellEnd"/>
      <w:r>
        <w:rPr>
          <w:rFonts w:ascii="Helvetica" w:hAnsi="Helvetica" w:cs="Microsoft Sans Serif"/>
          <w:sz w:val="22"/>
          <w:szCs w:val="22"/>
        </w:rPr>
        <w:t>.  It’ll be easiest to copy and past</w:t>
      </w:r>
      <w:r w:rsidR="00AC2416">
        <w:rPr>
          <w:rFonts w:ascii="Helvetica" w:hAnsi="Helvetica" w:cs="Microsoft Sans Serif"/>
          <w:sz w:val="22"/>
          <w:szCs w:val="22"/>
        </w:rPr>
        <w:t>e</w:t>
      </w:r>
      <w:r>
        <w:rPr>
          <w:rFonts w:ascii="Helvetica" w:hAnsi="Helvetica" w:cs="Microsoft Sans Serif"/>
          <w:sz w:val="22"/>
          <w:szCs w:val="22"/>
        </w:rPr>
        <w:t xml:space="preserve"> the</w:t>
      </w:r>
      <w:r w:rsidR="00DE669E">
        <w:rPr>
          <w:rFonts w:ascii="Helvetica" w:hAnsi="Helvetica" w:cs="Microsoft Sans Serif"/>
          <w:sz w:val="22"/>
          <w:szCs w:val="22"/>
        </w:rPr>
        <w:t xml:space="preserve"> contents of your</w:t>
      </w:r>
      <w:r>
        <w:rPr>
          <w:rFonts w:ascii="Helvetica" w:hAnsi="Helvetica" w:cs="Microsoft Sans Serif"/>
          <w:sz w:val="22"/>
          <w:szCs w:val="22"/>
        </w:rPr>
        <w:t xml:space="preserve"> </w:t>
      </w:r>
      <w:proofErr w:type="spellStart"/>
      <w:r w:rsidRPr="00D75B59">
        <w:rPr>
          <w:rFonts w:ascii="Helvetica" w:hAnsi="Helvetica" w:cs="Microsoft Sans Serif"/>
          <w:b/>
          <w:i/>
          <w:sz w:val="22"/>
          <w:szCs w:val="22"/>
        </w:rPr>
        <w:t>neutral_time_series</w:t>
      </w:r>
      <w:proofErr w:type="spellEnd"/>
      <w:r>
        <w:rPr>
          <w:rFonts w:ascii="Helvetica" w:hAnsi="Helvetica" w:cs="Microsoft Sans Serif"/>
          <w:sz w:val="22"/>
          <w:szCs w:val="22"/>
        </w:rPr>
        <w:t xml:space="preserve"> function and then edit it to make this function) </w:t>
      </w:r>
      <w:r w:rsidR="00954302" w:rsidRPr="007C760E">
        <w:rPr>
          <w:rFonts w:ascii="Helvetica" w:hAnsi="Helvetica" w:cs="Microsoft Sans Serif"/>
          <w:sz w:val="22"/>
          <w:szCs w:val="22"/>
        </w:rPr>
        <w:t>[</w:t>
      </w:r>
      <w:r>
        <w:rPr>
          <w:rFonts w:ascii="Helvetica" w:hAnsi="Helvetica" w:cs="Microsoft Sans Serif"/>
          <w:sz w:val="22"/>
          <w:szCs w:val="22"/>
        </w:rPr>
        <w:t>1</w:t>
      </w:r>
      <w:r w:rsidR="00954302" w:rsidRPr="007C760E">
        <w:rPr>
          <w:rFonts w:ascii="Helvetica" w:hAnsi="Helvetica" w:cs="Microsoft Sans Serif"/>
          <w:sz w:val="22"/>
          <w:szCs w:val="22"/>
        </w:rPr>
        <w:t xml:space="preserve"> </w:t>
      </w:r>
      <w:r>
        <w:rPr>
          <w:rFonts w:ascii="Helvetica" w:hAnsi="Helvetica" w:cs="Microsoft Sans Serif"/>
          <w:sz w:val="22"/>
          <w:szCs w:val="22"/>
        </w:rPr>
        <w:t>mark</w:t>
      </w:r>
      <w:r w:rsidR="00954302" w:rsidRPr="007C760E">
        <w:rPr>
          <w:rFonts w:ascii="Helvetica" w:hAnsi="Helvetica" w:cs="Microsoft Sans Serif"/>
          <w:sz w:val="22"/>
          <w:szCs w:val="22"/>
        </w:rPr>
        <w:t>].</w:t>
      </w:r>
    </w:p>
    <w:p w14:paraId="3B9AC595" w14:textId="77777777" w:rsidR="00954302" w:rsidRPr="007C760E" w:rsidRDefault="00954302" w:rsidP="00F5080D">
      <w:pPr>
        <w:rPr>
          <w:rFonts w:ascii="Helvetica" w:hAnsi="Helvetica" w:cs="Microsoft Sans Serif"/>
          <w:sz w:val="22"/>
          <w:szCs w:val="22"/>
        </w:rPr>
      </w:pPr>
    </w:p>
    <w:p w14:paraId="7032E871" w14:textId="39A46EAF" w:rsidR="00F5080D" w:rsidRPr="007C760E" w:rsidRDefault="00187E96" w:rsidP="00477DAE">
      <w:pPr>
        <w:rPr>
          <w:rFonts w:ascii="Helvetica" w:hAnsi="Helvetica" w:cs="Microsoft Sans Serif"/>
          <w:sz w:val="22"/>
          <w:szCs w:val="22"/>
        </w:rPr>
      </w:pPr>
      <w:r>
        <w:rPr>
          <w:rFonts w:ascii="Helvetica" w:hAnsi="Helvetica" w:cs="Microsoft Sans Serif"/>
          <w:sz w:val="22"/>
          <w:szCs w:val="22"/>
        </w:rPr>
        <w:t>1</w:t>
      </w:r>
      <w:r w:rsidR="00471638">
        <w:rPr>
          <w:rFonts w:ascii="Helvetica" w:hAnsi="Helvetica" w:cs="Microsoft Sans Serif"/>
          <w:sz w:val="22"/>
          <w:szCs w:val="22"/>
        </w:rPr>
        <w:t>2</w:t>
      </w:r>
      <w:r w:rsidR="00242645" w:rsidRPr="007C760E">
        <w:rPr>
          <w:rFonts w:ascii="Helvetica" w:hAnsi="Helvetica" w:cs="Microsoft Sans Serif"/>
          <w:sz w:val="22"/>
          <w:szCs w:val="22"/>
        </w:rPr>
        <w:t>.)</w:t>
      </w:r>
      <w:r w:rsidR="00D1332C" w:rsidRPr="007C760E">
        <w:rPr>
          <w:rFonts w:ascii="Helvetica" w:hAnsi="Helvetica" w:cs="Microsoft Sans Serif"/>
          <w:sz w:val="22"/>
          <w:szCs w:val="22"/>
        </w:rPr>
        <w:t xml:space="preserve"> </w:t>
      </w:r>
      <w:proofErr w:type="gramStart"/>
      <w:r w:rsidR="00DE669E" w:rsidRPr="00DE669E">
        <w:rPr>
          <w:rFonts w:ascii="Helvetica" w:hAnsi="Helvetica" w:cs="Microsoft Sans Serif"/>
          <w:sz w:val="22"/>
          <w:szCs w:val="22"/>
        </w:rPr>
        <w:t>Write</w:t>
      </w:r>
      <w:proofErr w:type="gramEnd"/>
      <w:r w:rsidR="00DE669E" w:rsidRPr="00DE669E">
        <w:rPr>
          <w:rFonts w:ascii="Helvetica" w:hAnsi="Helvetica" w:cs="Microsoft Sans Serif"/>
          <w:sz w:val="22"/>
          <w:szCs w:val="22"/>
        </w:rPr>
        <w:t xml:space="preserve"> </w:t>
      </w:r>
      <w:r w:rsidR="00DE669E">
        <w:rPr>
          <w:rFonts w:ascii="Helvetica" w:hAnsi="Helvetica" w:cs="Microsoft Sans Serif"/>
          <w:sz w:val="22"/>
          <w:szCs w:val="22"/>
        </w:rPr>
        <w:t xml:space="preserve">a function </w:t>
      </w:r>
      <w:r w:rsidR="00DE669E" w:rsidRPr="007C760E">
        <w:rPr>
          <w:rFonts w:ascii="Helvetica" w:hAnsi="Helvetica" w:cs="Microsoft Sans Serif"/>
          <w:b/>
          <w:i/>
          <w:sz w:val="22"/>
          <w:szCs w:val="22"/>
        </w:rPr>
        <w:t>question_</w:t>
      </w:r>
      <w:r w:rsidR="00DE669E">
        <w:rPr>
          <w:rFonts w:ascii="Helvetica" w:hAnsi="Helvetica" w:cs="Microsoft Sans Serif"/>
          <w:b/>
          <w:i/>
          <w:sz w:val="22"/>
          <w:szCs w:val="22"/>
        </w:rPr>
        <w:t>12</w:t>
      </w:r>
      <w:r w:rsidR="00DE669E" w:rsidRPr="00DE669E">
        <w:rPr>
          <w:rFonts w:ascii="Helvetica" w:hAnsi="Helvetica" w:cs="Microsoft Sans Serif"/>
          <w:sz w:val="22"/>
          <w:szCs w:val="22"/>
        </w:rPr>
        <w:t xml:space="preserve"> to p</w:t>
      </w:r>
      <w:r w:rsidR="00D1332C" w:rsidRPr="00DE669E">
        <w:rPr>
          <w:rFonts w:ascii="Helvetica" w:hAnsi="Helvetica" w:cs="Microsoft Sans Serif"/>
          <w:sz w:val="22"/>
          <w:szCs w:val="22"/>
        </w:rPr>
        <w:t>e</w:t>
      </w:r>
      <w:r w:rsidR="00D1332C" w:rsidRPr="007C760E">
        <w:rPr>
          <w:rFonts w:ascii="Helvetica" w:hAnsi="Helvetica" w:cs="Microsoft Sans Serif"/>
          <w:sz w:val="22"/>
          <w:szCs w:val="22"/>
        </w:rPr>
        <w:t xml:space="preserve">rform a neutral theory simulation with speciation and plot species richness against time as you above.  </w:t>
      </w:r>
      <w:r w:rsidR="003D1B85" w:rsidRPr="007C760E">
        <w:rPr>
          <w:rFonts w:ascii="Helvetica" w:hAnsi="Helvetica" w:cs="Microsoft Sans Serif"/>
          <w:sz w:val="22"/>
          <w:szCs w:val="22"/>
        </w:rPr>
        <w:t>U</w:t>
      </w:r>
      <w:r w:rsidR="00D1332C" w:rsidRPr="007C760E">
        <w:rPr>
          <w:rFonts w:ascii="Helvetica" w:hAnsi="Helvetica" w:cs="Microsoft Sans Serif"/>
          <w:sz w:val="22"/>
          <w:szCs w:val="22"/>
        </w:rPr>
        <w:t>se a speciation rate of 0.1, a community size of 100 an</w:t>
      </w:r>
      <w:r w:rsidR="00650FA4">
        <w:rPr>
          <w:rFonts w:ascii="Helvetica" w:hAnsi="Helvetica" w:cs="Microsoft Sans Serif"/>
          <w:sz w:val="22"/>
          <w:szCs w:val="22"/>
        </w:rPr>
        <w:t>d run your simulation for 200</w:t>
      </w:r>
      <w:r w:rsidR="00D1332C" w:rsidRPr="007C760E">
        <w:rPr>
          <w:rFonts w:ascii="Helvetica" w:hAnsi="Helvetica" w:cs="Microsoft Sans Serif"/>
          <w:sz w:val="22"/>
          <w:szCs w:val="22"/>
        </w:rPr>
        <w:t xml:space="preserve"> </w:t>
      </w:r>
      <w:r w:rsidR="00650FA4">
        <w:rPr>
          <w:rFonts w:ascii="Helvetica" w:hAnsi="Helvetica" w:cs="Microsoft Sans Serif"/>
          <w:sz w:val="22"/>
          <w:szCs w:val="22"/>
        </w:rPr>
        <w:t>generations</w:t>
      </w:r>
      <w:r w:rsidR="00D1332C" w:rsidRPr="007C760E">
        <w:rPr>
          <w:rFonts w:ascii="Helvetica" w:hAnsi="Helvetica" w:cs="Microsoft Sans Serif"/>
          <w:sz w:val="22"/>
          <w:szCs w:val="22"/>
        </w:rPr>
        <w:t xml:space="preserve">.  </w:t>
      </w:r>
      <w:r w:rsidR="003D1B85" w:rsidRPr="007C760E">
        <w:rPr>
          <w:rFonts w:ascii="Helvetica" w:hAnsi="Helvetica" w:cs="Microsoft Sans Serif"/>
          <w:sz w:val="22"/>
          <w:szCs w:val="22"/>
        </w:rPr>
        <w:t>P</w:t>
      </w:r>
      <w:r w:rsidR="00D1332C" w:rsidRPr="007C760E">
        <w:rPr>
          <w:rFonts w:ascii="Helvetica" w:hAnsi="Helvetica" w:cs="Microsoft Sans Serif"/>
          <w:sz w:val="22"/>
          <w:szCs w:val="22"/>
        </w:rPr>
        <w:t xml:space="preserve">lot two time series on the same axes in different colours showing how the simulation progresses from </w:t>
      </w:r>
      <w:r w:rsidR="003D1B85" w:rsidRPr="007C760E">
        <w:rPr>
          <w:rFonts w:ascii="Helvetica" w:hAnsi="Helvetica" w:cs="Microsoft Sans Serif"/>
          <w:sz w:val="22"/>
          <w:szCs w:val="22"/>
        </w:rPr>
        <w:t xml:space="preserve">two different </w:t>
      </w:r>
      <w:r w:rsidR="00D1332C" w:rsidRPr="007C760E">
        <w:rPr>
          <w:rFonts w:ascii="Helvetica" w:hAnsi="Helvetica" w:cs="Microsoft Sans Serif"/>
          <w:sz w:val="22"/>
          <w:szCs w:val="22"/>
        </w:rPr>
        <w:t>initial state</w:t>
      </w:r>
      <w:r w:rsidR="003D1B85" w:rsidRPr="007C760E">
        <w:rPr>
          <w:rFonts w:ascii="Helvetica" w:hAnsi="Helvetica" w:cs="Microsoft Sans Serif"/>
          <w:sz w:val="22"/>
          <w:szCs w:val="22"/>
        </w:rPr>
        <w:t>s</w:t>
      </w:r>
      <w:r w:rsidR="00D1332C" w:rsidRPr="007C760E">
        <w:rPr>
          <w:rFonts w:ascii="Helvetica" w:hAnsi="Helvetica" w:cs="Microsoft Sans Serif"/>
          <w:sz w:val="22"/>
          <w:szCs w:val="22"/>
        </w:rPr>
        <w:t xml:space="preserve"> given by </w:t>
      </w:r>
      <w:proofErr w:type="spellStart"/>
      <w:r w:rsidR="00D1332C" w:rsidRPr="007C760E">
        <w:rPr>
          <w:rFonts w:ascii="Helvetica" w:hAnsi="Helvetica" w:cs="Microsoft Sans Serif"/>
          <w:b/>
          <w:i/>
          <w:sz w:val="22"/>
          <w:szCs w:val="22"/>
        </w:rPr>
        <w:t>initialise_max</w:t>
      </w:r>
      <w:proofErr w:type="spellEnd"/>
      <w:r w:rsidR="00D1332C" w:rsidRPr="007C760E">
        <w:rPr>
          <w:rFonts w:ascii="Helvetica" w:hAnsi="Helvetica" w:cs="Microsoft Sans Serif"/>
          <w:sz w:val="22"/>
          <w:szCs w:val="22"/>
        </w:rPr>
        <w:t xml:space="preserve"> </w:t>
      </w:r>
      <w:r w:rsidR="003D1B85" w:rsidRPr="007C760E">
        <w:rPr>
          <w:rFonts w:ascii="Helvetica" w:hAnsi="Helvetica" w:cs="Microsoft Sans Serif"/>
          <w:sz w:val="22"/>
          <w:szCs w:val="22"/>
        </w:rPr>
        <w:t>and</w:t>
      </w:r>
      <w:r w:rsidR="00D1332C" w:rsidRPr="007C760E">
        <w:rPr>
          <w:rFonts w:ascii="Helvetica" w:hAnsi="Helvetica" w:cs="Microsoft Sans Serif"/>
          <w:sz w:val="22"/>
          <w:szCs w:val="22"/>
        </w:rPr>
        <w:t xml:space="preserve"> </w:t>
      </w:r>
      <w:proofErr w:type="spellStart"/>
      <w:r w:rsidR="00D1332C" w:rsidRPr="007C760E">
        <w:rPr>
          <w:rFonts w:ascii="Helvetica" w:hAnsi="Helvetica" w:cs="Microsoft Sans Serif"/>
          <w:b/>
          <w:i/>
          <w:sz w:val="22"/>
          <w:szCs w:val="22"/>
        </w:rPr>
        <w:t>initialise_min</w:t>
      </w:r>
      <w:proofErr w:type="spellEnd"/>
      <w:r w:rsidR="00D1332C" w:rsidRPr="007C760E">
        <w:rPr>
          <w:rFonts w:ascii="Helvetica" w:hAnsi="Helvetica" w:cs="Microsoft Sans Serif"/>
          <w:sz w:val="22"/>
          <w:szCs w:val="22"/>
        </w:rPr>
        <w:t xml:space="preserve">. </w:t>
      </w:r>
      <w:r w:rsidR="00DE669E">
        <w:rPr>
          <w:rFonts w:ascii="Helvetica" w:hAnsi="Helvetica" w:cs="Microsoft Sans Serif"/>
          <w:sz w:val="22"/>
          <w:szCs w:val="22"/>
        </w:rPr>
        <w:t xml:space="preserve">Your </w:t>
      </w:r>
      <w:r w:rsidR="003D1B85" w:rsidRPr="007C760E">
        <w:rPr>
          <w:rFonts w:ascii="Helvetica" w:hAnsi="Helvetica" w:cs="Microsoft Sans Serif"/>
          <w:b/>
          <w:i/>
          <w:sz w:val="22"/>
          <w:szCs w:val="22"/>
        </w:rPr>
        <w:t>question_</w:t>
      </w:r>
      <w:r w:rsidR="00BF1F00">
        <w:rPr>
          <w:rFonts w:ascii="Helvetica" w:hAnsi="Helvetica" w:cs="Microsoft Sans Serif"/>
          <w:b/>
          <w:i/>
          <w:sz w:val="22"/>
          <w:szCs w:val="22"/>
        </w:rPr>
        <w:t>12</w:t>
      </w:r>
      <w:r w:rsidR="00DE669E">
        <w:rPr>
          <w:rFonts w:ascii="Helvetica" w:hAnsi="Helvetica" w:cs="Microsoft Sans Serif"/>
          <w:b/>
          <w:i/>
          <w:sz w:val="22"/>
          <w:szCs w:val="22"/>
        </w:rPr>
        <w:t xml:space="preserve"> </w:t>
      </w:r>
      <w:r w:rsidR="00DE669E">
        <w:rPr>
          <w:rFonts w:ascii="Helvetica" w:hAnsi="Helvetica" w:cs="Microsoft Sans Serif"/>
          <w:sz w:val="22"/>
          <w:szCs w:val="22"/>
        </w:rPr>
        <w:t xml:space="preserve">function </w:t>
      </w:r>
      <w:r w:rsidR="003D1B85" w:rsidRPr="007C760E">
        <w:rPr>
          <w:rFonts w:ascii="Helvetica" w:hAnsi="Helvetica" w:cs="Microsoft Sans Serif"/>
          <w:sz w:val="22"/>
          <w:szCs w:val="22"/>
        </w:rPr>
        <w:t>should require no inputs to run</w:t>
      </w:r>
      <w:r w:rsidR="00DE669E">
        <w:rPr>
          <w:rFonts w:ascii="Helvetica" w:hAnsi="Helvetica" w:cs="Microsoft Sans Serif"/>
          <w:sz w:val="22"/>
          <w:szCs w:val="22"/>
        </w:rPr>
        <w:t xml:space="preserve"> and should produce the plot</w:t>
      </w:r>
      <w:r w:rsidR="003D1B85" w:rsidRPr="007C760E">
        <w:rPr>
          <w:rFonts w:ascii="Helvetica" w:hAnsi="Helvetica" w:cs="Microsoft Sans Serif"/>
          <w:sz w:val="22"/>
          <w:szCs w:val="22"/>
        </w:rPr>
        <w:t>.</w:t>
      </w:r>
      <w:r w:rsidR="00DE669E">
        <w:rPr>
          <w:rFonts w:ascii="Helvetica" w:hAnsi="Helvetica" w:cs="Microsoft Sans Serif"/>
          <w:sz w:val="22"/>
          <w:szCs w:val="22"/>
        </w:rPr>
        <w:t xml:space="preserve">  It should also return a plain text answer to the following question </w:t>
      </w:r>
      <w:r w:rsidR="00DE669E" w:rsidRPr="00DE669E">
        <w:rPr>
          <w:rFonts w:ascii="Helvetica" w:hAnsi="Helvetica" w:cs="Microsoft Sans Serif"/>
          <w:i/>
          <w:sz w:val="22"/>
          <w:szCs w:val="22"/>
        </w:rPr>
        <w:t>“Explain what you found from this plot about the effect of initial conditions. Why does the neutral model simulation give you those particular results?”</w:t>
      </w:r>
      <w:r w:rsidR="003D1B85" w:rsidRPr="007C760E">
        <w:rPr>
          <w:rFonts w:ascii="Helvetica" w:hAnsi="Helvetica" w:cs="Microsoft Sans Serif"/>
          <w:sz w:val="22"/>
          <w:szCs w:val="22"/>
        </w:rPr>
        <w:t xml:space="preserve"> </w:t>
      </w:r>
      <w:r w:rsidR="001E58D8" w:rsidRPr="007C760E">
        <w:rPr>
          <w:rFonts w:ascii="Helvetica" w:hAnsi="Helvetica" w:cs="Microsoft Sans Serif"/>
          <w:sz w:val="22"/>
          <w:szCs w:val="22"/>
        </w:rPr>
        <w:t>[</w:t>
      </w:r>
      <w:r w:rsidR="003D1B85" w:rsidRPr="007C760E">
        <w:rPr>
          <w:rFonts w:ascii="Helvetica" w:hAnsi="Helvetica" w:cs="Microsoft Sans Serif"/>
          <w:sz w:val="22"/>
          <w:szCs w:val="22"/>
        </w:rPr>
        <w:t>4</w:t>
      </w:r>
      <w:r w:rsidR="001E58D8" w:rsidRPr="007C760E">
        <w:rPr>
          <w:rFonts w:ascii="Helvetica" w:hAnsi="Helvetica" w:cs="Microsoft Sans Serif"/>
          <w:sz w:val="22"/>
          <w:szCs w:val="22"/>
        </w:rPr>
        <w:t xml:space="preserve"> marks]</w:t>
      </w:r>
    </w:p>
    <w:p w14:paraId="35CDE7B7" w14:textId="77777777" w:rsidR="004369AC" w:rsidRPr="007C760E" w:rsidRDefault="004369AC" w:rsidP="00477DAE">
      <w:pPr>
        <w:rPr>
          <w:rFonts w:ascii="Helvetica" w:hAnsi="Helvetica" w:cs="Microsoft Sans Serif"/>
          <w:sz w:val="22"/>
          <w:szCs w:val="22"/>
        </w:rPr>
      </w:pPr>
    </w:p>
    <w:p w14:paraId="170A8C79" w14:textId="3E5ACB69" w:rsidR="003F7B86" w:rsidRPr="007C760E" w:rsidRDefault="00C60ADD" w:rsidP="003501DC">
      <w:pPr>
        <w:rPr>
          <w:rFonts w:ascii="Helvetica" w:hAnsi="Helvetica" w:cs="Microsoft Sans Serif"/>
          <w:sz w:val="22"/>
          <w:szCs w:val="22"/>
        </w:rPr>
      </w:pPr>
      <w:r w:rsidRPr="007C760E">
        <w:rPr>
          <w:rFonts w:ascii="Helvetica" w:hAnsi="Helvetica" w:cs="Microsoft Sans Serif"/>
          <w:sz w:val="22"/>
          <w:szCs w:val="22"/>
        </w:rPr>
        <w:t>1</w:t>
      </w:r>
      <w:r w:rsidR="001342AA">
        <w:rPr>
          <w:rFonts w:ascii="Helvetica" w:hAnsi="Helvetica" w:cs="Microsoft Sans Serif"/>
          <w:sz w:val="22"/>
          <w:szCs w:val="22"/>
        </w:rPr>
        <w:t>3</w:t>
      </w:r>
      <w:r w:rsidRPr="007C760E">
        <w:rPr>
          <w:rFonts w:ascii="Helvetica" w:hAnsi="Helvetica" w:cs="Microsoft Sans Serif"/>
          <w:sz w:val="22"/>
          <w:szCs w:val="22"/>
        </w:rPr>
        <w:t xml:space="preserve">.) </w:t>
      </w:r>
      <w:proofErr w:type="gramStart"/>
      <w:r w:rsidRPr="007C760E">
        <w:rPr>
          <w:rFonts w:ascii="Helvetica" w:hAnsi="Helvetica" w:cs="Microsoft Sans Serif"/>
          <w:sz w:val="22"/>
          <w:szCs w:val="22"/>
        </w:rPr>
        <w:t>You</w:t>
      </w:r>
      <w:proofErr w:type="gramEnd"/>
      <w:r w:rsidRPr="007C760E">
        <w:rPr>
          <w:rFonts w:ascii="Helvetica" w:hAnsi="Helvetica" w:cs="Microsoft Sans Serif"/>
          <w:sz w:val="22"/>
          <w:szCs w:val="22"/>
        </w:rPr>
        <w:t xml:space="preserve"> are going to study the species abundance distribution of these neutral simulations.  First you need to write a function </w:t>
      </w:r>
      <w:proofErr w:type="spellStart"/>
      <w:r w:rsidRPr="007C760E">
        <w:rPr>
          <w:rFonts w:ascii="Helvetica" w:hAnsi="Helvetica" w:cs="Microsoft Sans Serif"/>
          <w:b/>
          <w:i/>
          <w:sz w:val="22"/>
          <w:szCs w:val="22"/>
        </w:rPr>
        <w:t>species_abundance</w:t>
      </w:r>
      <w:proofErr w:type="spellEnd"/>
      <w:r w:rsidRPr="007C760E">
        <w:rPr>
          <w:rFonts w:ascii="Helvetica" w:hAnsi="Helvetica" w:cs="Microsoft Sans Serif"/>
          <w:sz w:val="22"/>
          <w:szCs w:val="22"/>
        </w:rPr>
        <w:t xml:space="preserve"> </w:t>
      </w:r>
      <w:r w:rsidR="003F7B86" w:rsidRPr="007C760E">
        <w:rPr>
          <w:rFonts w:ascii="Helvetica" w:hAnsi="Helvetica" w:cs="Microsoft Sans Serif"/>
          <w:sz w:val="22"/>
          <w:szCs w:val="22"/>
        </w:rPr>
        <w:t xml:space="preserve">to tell you what the abundances of all the species are in the system from an input of </w:t>
      </w:r>
      <w:r w:rsidR="003501DC" w:rsidRPr="007C760E">
        <w:rPr>
          <w:rFonts w:ascii="Helvetica" w:hAnsi="Helvetica" w:cs="Microsoft Sans Serif"/>
          <w:sz w:val="22"/>
          <w:szCs w:val="22"/>
        </w:rPr>
        <w:t>your community vector</w:t>
      </w:r>
      <w:r w:rsidR="00AA5125" w:rsidRPr="007C760E">
        <w:rPr>
          <w:rFonts w:ascii="Helvetica" w:hAnsi="Helvetica" w:cs="Microsoft Sans Serif"/>
          <w:sz w:val="22"/>
          <w:szCs w:val="22"/>
        </w:rPr>
        <w:t xml:space="preserve">. </w:t>
      </w:r>
      <w:r w:rsidR="003501DC" w:rsidRPr="007C760E">
        <w:rPr>
          <w:rFonts w:ascii="Helvetica" w:hAnsi="Helvetica" w:cs="Microsoft Sans Serif"/>
          <w:sz w:val="22"/>
          <w:szCs w:val="22"/>
        </w:rPr>
        <w:t>For example</w:t>
      </w:r>
      <w:r w:rsidR="0097510E" w:rsidRPr="007C760E">
        <w:rPr>
          <w:rFonts w:ascii="Helvetica" w:hAnsi="Helvetica" w:cs="Microsoft Sans Serif"/>
          <w:sz w:val="22"/>
          <w:szCs w:val="22"/>
        </w:rPr>
        <w:t xml:space="preserve"> </w:t>
      </w:r>
      <w:proofErr w:type="spellStart"/>
      <w:r w:rsidR="0097510E" w:rsidRPr="007C760E">
        <w:rPr>
          <w:rFonts w:ascii="Helvetica" w:hAnsi="Helvetica" w:cs="Microsoft Sans Serif"/>
          <w:b/>
          <w:i/>
          <w:sz w:val="22"/>
          <w:szCs w:val="22"/>
        </w:rPr>
        <w:t>species_abundance</w:t>
      </w:r>
      <w:proofErr w:type="spellEnd"/>
      <w:r w:rsidR="000F5724" w:rsidRPr="007C760E">
        <w:rPr>
          <w:rFonts w:ascii="Helvetica" w:hAnsi="Helvetica" w:cs="Microsoft Sans Serif"/>
          <w:b/>
          <w:i/>
          <w:sz w:val="22"/>
          <w:szCs w:val="22"/>
        </w:rPr>
        <w:t>(</w:t>
      </w:r>
      <w:proofErr w:type="gramStart"/>
      <w:r w:rsidR="000F5724" w:rsidRPr="007C760E">
        <w:rPr>
          <w:rFonts w:ascii="Helvetica" w:hAnsi="Helvetica" w:cs="Microsoft Sans Serif"/>
          <w:b/>
          <w:i/>
          <w:sz w:val="22"/>
          <w:szCs w:val="22"/>
        </w:rPr>
        <w:t>c(</w:t>
      </w:r>
      <w:proofErr w:type="gramEnd"/>
      <w:r w:rsidR="000F5724" w:rsidRPr="007C760E">
        <w:rPr>
          <w:rFonts w:ascii="Helvetica" w:hAnsi="Helvetica" w:cs="Microsoft Sans Serif"/>
          <w:b/>
          <w:i/>
          <w:sz w:val="22"/>
          <w:szCs w:val="22"/>
        </w:rPr>
        <w:t>1,5,3,6,5,6,1,1))</w:t>
      </w:r>
      <w:r w:rsidR="000F5724" w:rsidRPr="007C760E">
        <w:rPr>
          <w:rFonts w:ascii="Helvetica" w:hAnsi="Helvetica" w:cs="Microsoft Sans Serif"/>
          <w:sz w:val="22"/>
          <w:szCs w:val="22"/>
        </w:rPr>
        <w:t xml:space="preserve"> should </w:t>
      </w:r>
      <w:r w:rsidR="00AA5125" w:rsidRPr="007C760E">
        <w:rPr>
          <w:rFonts w:ascii="Helvetica" w:hAnsi="Helvetica" w:cs="Microsoft Sans Serif"/>
          <w:sz w:val="22"/>
          <w:szCs w:val="22"/>
        </w:rPr>
        <w:t>return 3</w:t>
      </w:r>
      <w:r w:rsidR="000F5724" w:rsidRPr="007C760E">
        <w:rPr>
          <w:rFonts w:ascii="Helvetica" w:hAnsi="Helvetica" w:cs="Microsoft Sans Serif"/>
          <w:sz w:val="22"/>
          <w:szCs w:val="22"/>
        </w:rPr>
        <w:t xml:space="preserve">  </w:t>
      </w:r>
      <w:r w:rsidR="00AA5125" w:rsidRPr="007C760E">
        <w:rPr>
          <w:rFonts w:ascii="Helvetica" w:hAnsi="Helvetica" w:cs="Microsoft Sans Serif"/>
          <w:sz w:val="22"/>
          <w:szCs w:val="22"/>
        </w:rPr>
        <w:t>2</w:t>
      </w:r>
      <w:r w:rsidR="000F5724" w:rsidRPr="007C760E">
        <w:rPr>
          <w:rFonts w:ascii="Helvetica" w:hAnsi="Helvetica" w:cs="Microsoft Sans Serif"/>
          <w:sz w:val="22"/>
          <w:szCs w:val="22"/>
        </w:rPr>
        <w:t xml:space="preserve">  </w:t>
      </w:r>
      <w:proofErr w:type="spellStart"/>
      <w:r w:rsidR="00AA5125" w:rsidRPr="007C760E">
        <w:rPr>
          <w:rFonts w:ascii="Helvetica" w:hAnsi="Helvetica" w:cs="Microsoft Sans Serif"/>
          <w:sz w:val="22"/>
          <w:szCs w:val="22"/>
        </w:rPr>
        <w:t>2</w:t>
      </w:r>
      <w:proofErr w:type="spellEnd"/>
      <w:r w:rsidR="000F5724" w:rsidRPr="007C760E">
        <w:rPr>
          <w:rFonts w:ascii="Helvetica" w:hAnsi="Helvetica" w:cs="Microsoft Sans Serif"/>
          <w:sz w:val="22"/>
          <w:szCs w:val="22"/>
        </w:rPr>
        <w:t xml:space="preserve">  </w:t>
      </w:r>
      <w:r w:rsidR="00AA5125" w:rsidRPr="007C760E">
        <w:rPr>
          <w:rFonts w:ascii="Helvetica" w:hAnsi="Helvetica" w:cs="Microsoft Sans Serif"/>
          <w:sz w:val="22"/>
          <w:szCs w:val="22"/>
        </w:rPr>
        <w:t>1</w:t>
      </w:r>
      <w:r w:rsidR="00FB4CA9" w:rsidRPr="007C760E">
        <w:rPr>
          <w:rFonts w:ascii="Helvetica" w:hAnsi="Helvetica" w:cs="Microsoft Sans Serif"/>
          <w:sz w:val="22"/>
          <w:szCs w:val="22"/>
        </w:rPr>
        <w:t xml:space="preserve"> (in </w:t>
      </w:r>
      <w:r w:rsidR="00974C4B" w:rsidRPr="007C760E">
        <w:rPr>
          <w:rFonts w:ascii="Helvetica" w:hAnsi="Helvetica" w:cs="Microsoft Sans Serif"/>
          <w:sz w:val="22"/>
          <w:szCs w:val="22"/>
        </w:rPr>
        <w:t>that</w:t>
      </w:r>
      <w:r w:rsidR="00FB4CA9" w:rsidRPr="007C760E">
        <w:rPr>
          <w:rFonts w:ascii="Helvetica" w:hAnsi="Helvetica" w:cs="Microsoft Sans Serif"/>
          <w:sz w:val="22"/>
          <w:szCs w:val="22"/>
        </w:rPr>
        <w:t xml:space="preserve"> order</w:t>
      </w:r>
      <w:r w:rsidR="00974C4B" w:rsidRPr="007C760E">
        <w:rPr>
          <w:rFonts w:ascii="Helvetica" w:hAnsi="Helvetica" w:cs="Microsoft Sans Serif"/>
          <w:sz w:val="22"/>
          <w:szCs w:val="22"/>
        </w:rPr>
        <w:t xml:space="preserve"> - decreasing</w:t>
      </w:r>
      <w:r w:rsidR="00FB4CA9" w:rsidRPr="007C760E">
        <w:rPr>
          <w:rFonts w:ascii="Helvetica" w:hAnsi="Helvetica" w:cs="Microsoft Sans Serif"/>
          <w:sz w:val="22"/>
          <w:szCs w:val="22"/>
        </w:rPr>
        <w:t>)</w:t>
      </w:r>
      <w:r w:rsidR="0039576F" w:rsidRPr="007C760E">
        <w:rPr>
          <w:rFonts w:ascii="Helvetica" w:hAnsi="Helvetica" w:cs="Microsoft Sans Serif"/>
          <w:sz w:val="22"/>
          <w:szCs w:val="22"/>
        </w:rPr>
        <w:t>.</w:t>
      </w:r>
      <w:r w:rsidR="00974C4B" w:rsidRPr="007C760E">
        <w:rPr>
          <w:rFonts w:ascii="Helvetica" w:hAnsi="Helvetica" w:cs="Microsoft Sans Serif"/>
          <w:sz w:val="22"/>
          <w:szCs w:val="22"/>
        </w:rPr>
        <w:t xml:space="preserve"> This is because there are 3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1</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2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6</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2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5</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and 1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3</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(Hint: use table</w:t>
      </w:r>
      <w:r w:rsidR="002A5C93" w:rsidRPr="007C760E">
        <w:rPr>
          <w:rFonts w:ascii="Helvetica" w:hAnsi="Helvetica" w:cs="Microsoft Sans Serif"/>
          <w:sz w:val="22"/>
          <w:szCs w:val="22"/>
        </w:rPr>
        <w:t xml:space="preserve"> and </w:t>
      </w:r>
      <w:r w:rsidR="007F1FEB" w:rsidRPr="007C760E">
        <w:rPr>
          <w:rFonts w:ascii="Helvetica" w:hAnsi="Helvetica" w:cs="Microsoft Sans Serif"/>
          <w:sz w:val="22"/>
          <w:szCs w:val="22"/>
        </w:rPr>
        <w:t>sort</w:t>
      </w:r>
      <w:r w:rsidR="00974C4B" w:rsidRPr="007C760E">
        <w:rPr>
          <w:rFonts w:ascii="Helvetica" w:hAnsi="Helvetica" w:cs="Microsoft Sans Serif"/>
          <w:sz w:val="22"/>
          <w:szCs w:val="22"/>
        </w:rPr>
        <w:t>)</w:t>
      </w:r>
      <w:r w:rsidR="005B47E6" w:rsidRPr="007C760E">
        <w:rPr>
          <w:rFonts w:ascii="Helvetica" w:hAnsi="Helvetica" w:cs="Microsoft Sans Serif"/>
          <w:sz w:val="22"/>
          <w:szCs w:val="22"/>
        </w:rPr>
        <w:t xml:space="preserve"> </w:t>
      </w:r>
      <w:r w:rsidR="00170CB1" w:rsidRPr="007C760E">
        <w:rPr>
          <w:rFonts w:ascii="Helvetica" w:hAnsi="Helvetica" w:cs="Microsoft Sans Serif"/>
          <w:sz w:val="22"/>
          <w:szCs w:val="22"/>
        </w:rPr>
        <w:t>[</w:t>
      </w:r>
      <w:r w:rsidR="00AD609A" w:rsidRPr="007C760E">
        <w:rPr>
          <w:rFonts w:ascii="Helvetica" w:hAnsi="Helvetica" w:cs="Microsoft Sans Serif"/>
          <w:sz w:val="22"/>
          <w:szCs w:val="22"/>
        </w:rPr>
        <w:t>3</w:t>
      </w:r>
      <w:r w:rsidR="00E22A90" w:rsidRPr="007C760E">
        <w:rPr>
          <w:rFonts w:ascii="Helvetica" w:hAnsi="Helvetica" w:cs="Microsoft Sans Serif"/>
          <w:sz w:val="22"/>
          <w:szCs w:val="22"/>
        </w:rPr>
        <w:t xml:space="preserve"> marks</w:t>
      </w:r>
      <w:r w:rsidR="00170CB1" w:rsidRPr="007C760E">
        <w:rPr>
          <w:rFonts w:ascii="Helvetica" w:hAnsi="Helvetica" w:cs="Microsoft Sans Serif"/>
          <w:sz w:val="22"/>
          <w:szCs w:val="22"/>
        </w:rPr>
        <w:t>]</w:t>
      </w:r>
    </w:p>
    <w:p w14:paraId="154620DA" w14:textId="77777777" w:rsidR="003501DC" w:rsidRPr="007C760E" w:rsidRDefault="003501DC" w:rsidP="003501DC">
      <w:pPr>
        <w:rPr>
          <w:rFonts w:ascii="Helvetica" w:hAnsi="Helvetica" w:cs="Microsoft Sans Serif"/>
          <w:sz w:val="22"/>
          <w:szCs w:val="22"/>
        </w:rPr>
      </w:pPr>
    </w:p>
    <w:p w14:paraId="10F60913" w14:textId="5C63FA67" w:rsidR="0039576F" w:rsidRPr="007C760E" w:rsidRDefault="003501DC" w:rsidP="00DB4F05">
      <w:pPr>
        <w:rPr>
          <w:rFonts w:ascii="Helvetica" w:hAnsi="Helvetica" w:cs="Microsoft Sans Serif"/>
          <w:sz w:val="22"/>
          <w:szCs w:val="22"/>
        </w:rPr>
      </w:pPr>
      <w:r w:rsidRPr="007C760E">
        <w:rPr>
          <w:rFonts w:ascii="Helvetica" w:hAnsi="Helvetica" w:cs="Microsoft Sans Serif"/>
          <w:sz w:val="22"/>
          <w:szCs w:val="22"/>
        </w:rPr>
        <w:t>1</w:t>
      </w:r>
      <w:r w:rsidR="001342AA">
        <w:rPr>
          <w:rFonts w:ascii="Helvetica" w:hAnsi="Helvetica" w:cs="Microsoft Sans Serif"/>
          <w:sz w:val="22"/>
          <w:szCs w:val="22"/>
        </w:rPr>
        <w:t>4</w:t>
      </w:r>
      <w:r w:rsidRPr="007C760E">
        <w:rPr>
          <w:rFonts w:ascii="Helvetica" w:hAnsi="Helvetica" w:cs="Microsoft Sans Serif"/>
          <w:sz w:val="22"/>
          <w:szCs w:val="22"/>
        </w:rPr>
        <w:t xml:space="preserve">.) </w:t>
      </w:r>
      <w:r w:rsidR="00DB4F05" w:rsidRPr="007C760E">
        <w:rPr>
          <w:rFonts w:ascii="Helvetica" w:hAnsi="Helvetica" w:cs="Microsoft Sans Serif"/>
          <w:sz w:val="22"/>
          <w:szCs w:val="22"/>
        </w:rPr>
        <w:t xml:space="preserve">Write </w:t>
      </w:r>
      <w:r w:rsidR="0039576F" w:rsidRPr="007C760E">
        <w:rPr>
          <w:rFonts w:ascii="Helvetica" w:hAnsi="Helvetica" w:cs="Microsoft Sans Serif"/>
          <w:sz w:val="22"/>
          <w:szCs w:val="22"/>
        </w:rPr>
        <w:t xml:space="preserve">a function </w:t>
      </w:r>
      <w:r w:rsidR="00AF72BE" w:rsidRPr="007C760E">
        <w:rPr>
          <w:rFonts w:ascii="Helvetica" w:hAnsi="Helvetica" w:cs="Microsoft Sans Serif"/>
          <w:b/>
          <w:i/>
          <w:sz w:val="22"/>
          <w:szCs w:val="22"/>
        </w:rPr>
        <w:t>octaves</w:t>
      </w:r>
      <w:r w:rsidR="00AF72BE" w:rsidRPr="007C760E">
        <w:rPr>
          <w:rFonts w:ascii="Helvetica" w:hAnsi="Helvetica" w:cs="Microsoft Sans Serif"/>
          <w:sz w:val="22"/>
          <w:szCs w:val="22"/>
        </w:rPr>
        <w:t xml:space="preserve"> </w:t>
      </w:r>
      <w:r w:rsidR="0039576F" w:rsidRPr="007C760E">
        <w:rPr>
          <w:rFonts w:ascii="Helvetica" w:hAnsi="Helvetica" w:cs="Microsoft Sans Serif"/>
          <w:sz w:val="22"/>
          <w:szCs w:val="22"/>
        </w:rPr>
        <w:t>to bin the abundance</w:t>
      </w:r>
      <w:r w:rsidR="009D7A82" w:rsidRPr="007C760E">
        <w:rPr>
          <w:rFonts w:ascii="Helvetica" w:hAnsi="Helvetica" w:cs="Microsoft Sans Serif"/>
          <w:sz w:val="22"/>
          <w:szCs w:val="22"/>
        </w:rPr>
        <w:t xml:space="preserve">s of species </w:t>
      </w:r>
      <w:r w:rsidR="007579ED">
        <w:rPr>
          <w:rFonts w:ascii="Helvetica" w:hAnsi="Helvetica" w:cs="Microsoft Sans Serif"/>
          <w:sz w:val="22"/>
          <w:szCs w:val="22"/>
        </w:rPr>
        <w:t xml:space="preserve">(e.g. the output of the </w:t>
      </w:r>
      <w:proofErr w:type="spellStart"/>
      <w:r w:rsidR="007579ED" w:rsidRPr="007C760E">
        <w:rPr>
          <w:rFonts w:ascii="Helvetica" w:hAnsi="Helvetica" w:cs="Microsoft Sans Serif"/>
          <w:b/>
          <w:i/>
          <w:sz w:val="22"/>
          <w:szCs w:val="22"/>
        </w:rPr>
        <w:t>species_abundance</w:t>
      </w:r>
      <w:proofErr w:type="spellEnd"/>
      <w:r w:rsidR="007579ED">
        <w:rPr>
          <w:rFonts w:ascii="Helvetica" w:hAnsi="Helvetica" w:cs="Microsoft Sans Serif"/>
          <w:b/>
          <w:i/>
          <w:sz w:val="22"/>
          <w:szCs w:val="22"/>
        </w:rPr>
        <w:t xml:space="preserve"> </w:t>
      </w:r>
      <w:r w:rsidR="007579ED">
        <w:rPr>
          <w:rFonts w:ascii="Helvetica" w:hAnsi="Helvetica" w:cs="Microsoft Sans Serif"/>
          <w:sz w:val="22"/>
          <w:szCs w:val="22"/>
        </w:rPr>
        <w:t xml:space="preserve">function) </w:t>
      </w:r>
      <w:r w:rsidR="009D7A82" w:rsidRPr="007C760E">
        <w:rPr>
          <w:rFonts w:ascii="Helvetica" w:hAnsi="Helvetica" w:cs="Microsoft Sans Serif"/>
          <w:sz w:val="22"/>
          <w:szCs w:val="22"/>
        </w:rPr>
        <w:t>in</w:t>
      </w:r>
      <w:r w:rsidR="007B130D" w:rsidRPr="007C760E">
        <w:rPr>
          <w:rFonts w:ascii="Helvetica" w:hAnsi="Helvetica" w:cs="Microsoft Sans Serif"/>
          <w:sz w:val="22"/>
          <w:szCs w:val="22"/>
        </w:rPr>
        <w:t>to</w:t>
      </w:r>
      <w:r w:rsidR="009D7A82" w:rsidRPr="007C760E">
        <w:rPr>
          <w:rFonts w:ascii="Helvetica" w:hAnsi="Helvetica" w:cs="Microsoft Sans Serif"/>
          <w:sz w:val="22"/>
          <w:szCs w:val="22"/>
        </w:rPr>
        <w:t xml:space="preserve"> what would be called ‘octave classes’</w:t>
      </w:r>
      <w:r w:rsidR="0039576F" w:rsidRPr="007C760E">
        <w:rPr>
          <w:rFonts w:ascii="Helvetica" w:hAnsi="Helvetica" w:cs="Microsoft Sans Serif"/>
          <w:sz w:val="22"/>
          <w:szCs w:val="22"/>
        </w:rPr>
        <w:t>.  The first value of the returned vector should tell you how many species have an abundance of only 1, the second value of the returned vector should tell you how many species have an abundance of either 2 or 3 and in general the n</w:t>
      </w:r>
      <w:r w:rsidR="0039576F" w:rsidRPr="007C760E">
        <w:rPr>
          <w:rFonts w:ascii="Helvetica" w:hAnsi="Helvetica" w:cs="Microsoft Sans Serif"/>
          <w:sz w:val="22"/>
          <w:szCs w:val="22"/>
          <w:vertAlign w:val="superscript"/>
        </w:rPr>
        <w:t>th</w:t>
      </w:r>
      <w:r w:rsidR="0039576F" w:rsidRPr="007C760E">
        <w:rPr>
          <w:rFonts w:ascii="Helvetica" w:hAnsi="Helvetica" w:cs="Microsoft Sans Serif"/>
          <w:sz w:val="22"/>
          <w:szCs w:val="22"/>
        </w:rPr>
        <w:t xml:space="preserve"> </w:t>
      </w:r>
      <w:r w:rsidR="003D42DC" w:rsidRPr="007C760E">
        <w:rPr>
          <w:rFonts w:ascii="Helvetica" w:hAnsi="Helvetica" w:cs="Microsoft Sans Serif"/>
          <w:sz w:val="22"/>
          <w:szCs w:val="22"/>
        </w:rPr>
        <w:t>value of the returned vector should tell you have many species have an abundance greater than or equal to 2</w:t>
      </w:r>
      <w:r w:rsidR="003D42DC" w:rsidRPr="007C760E">
        <w:rPr>
          <w:rFonts w:ascii="Helvetica" w:hAnsi="Helvetica" w:cs="Microsoft Sans Serif"/>
          <w:sz w:val="22"/>
          <w:szCs w:val="22"/>
          <w:vertAlign w:val="superscript"/>
        </w:rPr>
        <w:t xml:space="preserve">n-1 </w:t>
      </w:r>
      <w:r w:rsidR="003D42DC" w:rsidRPr="007C760E">
        <w:rPr>
          <w:rFonts w:ascii="Helvetica" w:hAnsi="Helvetica" w:cs="Microsoft Sans Serif"/>
          <w:sz w:val="22"/>
          <w:szCs w:val="22"/>
        </w:rPr>
        <w:t>whilst strictly less than 2</w:t>
      </w:r>
      <w:r w:rsidR="003D42DC" w:rsidRPr="007C760E">
        <w:rPr>
          <w:rFonts w:ascii="Helvetica" w:hAnsi="Helvetica" w:cs="Microsoft Sans Serif"/>
          <w:sz w:val="22"/>
          <w:szCs w:val="22"/>
          <w:vertAlign w:val="superscript"/>
        </w:rPr>
        <w:t>n</w:t>
      </w:r>
      <w:r w:rsidR="003D42DC" w:rsidRPr="007C760E">
        <w:rPr>
          <w:rFonts w:ascii="Helvetica" w:hAnsi="Helvetica" w:cs="Microsoft Sans Serif"/>
          <w:sz w:val="22"/>
          <w:szCs w:val="22"/>
        </w:rPr>
        <w:t>.</w:t>
      </w:r>
      <w:r w:rsidR="00F20345" w:rsidRPr="007C760E">
        <w:rPr>
          <w:rFonts w:ascii="Helvetica" w:hAnsi="Helvetica" w:cs="Microsoft Sans Serif"/>
          <w:sz w:val="22"/>
          <w:szCs w:val="22"/>
        </w:rPr>
        <w:t xml:space="preserve">  </w:t>
      </w:r>
      <w:r w:rsidR="00A9545A">
        <w:rPr>
          <w:rFonts w:ascii="Helvetica" w:hAnsi="Helvetica" w:cs="Microsoft Sans Serif"/>
          <w:sz w:val="22"/>
          <w:szCs w:val="22"/>
        </w:rPr>
        <w:t>For example,</w:t>
      </w:r>
      <w:r w:rsidR="00F20345" w:rsidRPr="007C760E">
        <w:rPr>
          <w:rFonts w:ascii="Helvetica" w:hAnsi="Helvetica" w:cs="Microsoft Sans Serif"/>
          <w:sz w:val="22"/>
          <w:szCs w:val="22"/>
        </w:rPr>
        <w:t xml:space="preserve"> </w:t>
      </w:r>
      <w:r w:rsidR="00974C4B" w:rsidRPr="007C760E">
        <w:rPr>
          <w:rFonts w:ascii="Helvetica" w:hAnsi="Helvetica" w:cs="Microsoft Sans Serif"/>
          <w:b/>
          <w:i/>
          <w:sz w:val="22"/>
          <w:szCs w:val="22"/>
        </w:rPr>
        <w:t>octaves</w:t>
      </w:r>
      <w:r w:rsidR="00AF72BE" w:rsidRPr="007C760E">
        <w:rPr>
          <w:rFonts w:ascii="Helvetica" w:hAnsi="Helvetica" w:cs="Microsoft Sans Serif"/>
          <w:b/>
          <w:i/>
          <w:sz w:val="22"/>
          <w:szCs w:val="22"/>
        </w:rPr>
        <w:t>(</w:t>
      </w:r>
      <w:proofErr w:type="gramStart"/>
      <w:r w:rsidR="00AF72BE" w:rsidRPr="007C760E">
        <w:rPr>
          <w:rFonts w:ascii="Helvetica" w:hAnsi="Helvetica" w:cs="Microsoft Sans Serif"/>
          <w:b/>
          <w:i/>
          <w:sz w:val="22"/>
          <w:szCs w:val="22"/>
        </w:rPr>
        <w:t>c(</w:t>
      </w:r>
      <w:proofErr w:type="gramEnd"/>
      <w:r w:rsidR="00F20345" w:rsidRPr="007C760E">
        <w:rPr>
          <w:rFonts w:ascii="Helvetica" w:hAnsi="Helvetica" w:cs="Microsoft Sans Serif"/>
          <w:b/>
          <w:i/>
          <w:sz w:val="22"/>
          <w:szCs w:val="22"/>
        </w:rPr>
        <w:t>100,64,63,5,4,3,2,2,1,1,1,1</w:t>
      </w:r>
      <w:r w:rsidR="00AF72BE" w:rsidRPr="007C760E">
        <w:rPr>
          <w:rFonts w:ascii="Helvetica" w:hAnsi="Helvetica" w:cs="Microsoft Sans Serif"/>
          <w:b/>
          <w:i/>
          <w:sz w:val="22"/>
          <w:szCs w:val="22"/>
        </w:rPr>
        <w:t>))</w:t>
      </w:r>
      <w:r w:rsidR="00AF72BE" w:rsidRPr="007C760E">
        <w:rPr>
          <w:rFonts w:ascii="Helvetica" w:hAnsi="Helvetica" w:cs="Microsoft Sans Serif"/>
          <w:sz w:val="22"/>
          <w:szCs w:val="22"/>
        </w:rPr>
        <w:t xml:space="preserve"> </w:t>
      </w:r>
      <w:r w:rsidR="00A9545A">
        <w:rPr>
          <w:rFonts w:ascii="Helvetica" w:hAnsi="Helvetica" w:cs="Microsoft Sans Serif"/>
          <w:sz w:val="22"/>
          <w:szCs w:val="22"/>
        </w:rPr>
        <w:t>is asking us to sort 12 species into bins, the first species has an abundance of 100, the second 64</w:t>
      </w:r>
      <w:r w:rsidR="00E74DFB">
        <w:rPr>
          <w:rFonts w:ascii="Helvetica" w:hAnsi="Helvetica" w:cs="Microsoft Sans Serif"/>
          <w:sz w:val="22"/>
          <w:szCs w:val="22"/>
        </w:rPr>
        <w:t>,</w:t>
      </w:r>
      <w:r w:rsidR="00A9545A">
        <w:rPr>
          <w:rFonts w:ascii="Helvetica" w:hAnsi="Helvetica" w:cs="Microsoft Sans Serif"/>
          <w:sz w:val="22"/>
          <w:szCs w:val="22"/>
        </w:rPr>
        <w:t xml:space="preserve"> and the 4 rarest species are all represented by one individual only. </w:t>
      </w:r>
      <w:proofErr w:type="gramStart"/>
      <w:r w:rsidR="00A9545A" w:rsidRPr="007C760E">
        <w:rPr>
          <w:rFonts w:ascii="Helvetica" w:hAnsi="Helvetica" w:cs="Microsoft Sans Serif"/>
          <w:b/>
          <w:i/>
          <w:sz w:val="22"/>
          <w:szCs w:val="22"/>
        </w:rPr>
        <w:t>octaves</w:t>
      </w:r>
      <w:proofErr w:type="gramEnd"/>
      <w:r w:rsidR="00A9545A" w:rsidRPr="007C760E">
        <w:rPr>
          <w:rFonts w:ascii="Helvetica" w:hAnsi="Helvetica" w:cs="Microsoft Sans Serif"/>
          <w:b/>
          <w:i/>
          <w:sz w:val="22"/>
          <w:szCs w:val="22"/>
        </w:rPr>
        <w:t>(c(100,64,63,5,4,3,2,2,1,1,1,1))</w:t>
      </w:r>
      <w:r w:rsidR="00A9545A">
        <w:rPr>
          <w:rFonts w:ascii="Helvetica" w:hAnsi="Helvetica" w:cs="Microsoft Sans Serif"/>
          <w:b/>
          <w:i/>
          <w:sz w:val="22"/>
          <w:szCs w:val="22"/>
        </w:rPr>
        <w:t xml:space="preserve"> </w:t>
      </w:r>
      <w:r w:rsidR="00AF72BE" w:rsidRPr="007C760E">
        <w:rPr>
          <w:rFonts w:ascii="Helvetica" w:hAnsi="Helvetica" w:cs="Microsoft Sans Serif"/>
          <w:sz w:val="22"/>
          <w:szCs w:val="22"/>
        </w:rPr>
        <w:t xml:space="preserve">should return </w:t>
      </w:r>
      <w:r w:rsidR="00F20345" w:rsidRPr="007C760E">
        <w:rPr>
          <w:rFonts w:ascii="Helvetica" w:hAnsi="Helvetica" w:cs="Microsoft Sans Serif"/>
          <w:sz w:val="22"/>
          <w:szCs w:val="22"/>
        </w:rPr>
        <w:t>4</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3</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2</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0</w:t>
      </w:r>
      <w:r w:rsidR="00AF72BE" w:rsidRPr="007C760E">
        <w:rPr>
          <w:rFonts w:ascii="Helvetica" w:hAnsi="Helvetica" w:cs="Microsoft Sans Serif"/>
          <w:sz w:val="22"/>
          <w:szCs w:val="22"/>
        </w:rPr>
        <w:t xml:space="preserve">  </w:t>
      </w:r>
      <w:proofErr w:type="spellStart"/>
      <w:r w:rsidR="00611700" w:rsidRPr="007C760E">
        <w:rPr>
          <w:rFonts w:ascii="Helvetica" w:hAnsi="Helvetica" w:cs="Microsoft Sans Serif"/>
          <w:sz w:val="22"/>
          <w:szCs w:val="22"/>
        </w:rPr>
        <w:t>0</w:t>
      </w:r>
      <w:proofErr w:type="spellEnd"/>
      <w:r w:rsidR="00AF72BE" w:rsidRPr="007C760E">
        <w:rPr>
          <w:rFonts w:ascii="Helvetica" w:hAnsi="Helvetica" w:cs="Microsoft Sans Serif"/>
          <w:sz w:val="22"/>
          <w:szCs w:val="22"/>
        </w:rPr>
        <w:t xml:space="preserve">  </w:t>
      </w:r>
      <w:r w:rsidR="00611700" w:rsidRPr="007C760E">
        <w:rPr>
          <w:rFonts w:ascii="Helvetica" w:hAnsi="Helvetica" w:cs="Microsoft Sans Serif"/>
          <w:sz w:val="22"/>
          <w:szCs w:val="22"/>
        </w:rPr>
        <w:t>1</w:t>
      </w:r>
      <w:r w:rsidR="00AF72BE" w:rsidRPr="007C760E">
        <w:rPr>
          <w:rFonts w:ascii="Helvetica" w:hAnsi="Helvetica" w:cs="Microsoft Sans Serif"/>
          <w:sz w:val="22"/>
          <w:szCs w:val="22"/>
        </w:rPr>
        <w:t xml:space="preserve">  </w:t>
      </w:r>
      <w:r w:rsidR="00611700" w:rsidRPr="007C760E">
        <w:rPr>
          <w:rFonts w:ascii="Helvetica" w:hAnsi="Helvetica" w:cs="Microsoft Sans Serif"/>
          <w:sz w:val="22"/>
          <w:szCs w:val="22"/>
        </w:rPr>
        <w:t>2</w:t>
      </w:r>
      <w:r w:rsidR="007D498B" w:rsidRPr="007C760E">
        <w:rPr>
          <w:rFonts w:ascii="Helvetica" w:hAnsi="Helvetica" w:cs="Microsoft Sans Serif"/>
          <w:sz w:val="22"/>
          <w:szCs w:val="22"/>
        </w:rPr>
        <w:t xml:space="preserve"> in that order</w:t>
      </w:r>
      <w:r w:rsidR="00F20345" w:rsidRPr="007C760E">
        <w:rPr>
          <w:rFonts w:ascii="Helvetica" w:hAnsi="Helvetica" w:cs="Microsoft Sans Serif"/>
          <w:sz w:val="22"/>
          <w:szCs w:val="22"/>
        </w:rPr>
        <w:t>.</w:t>
      </w:r>
      <w:r w:rsidR="003D42DC" w:rsidRPr="007C760E">
        <w:rPr>
          <w:rFonts w:ascii="Helvetica" w:hAnsi="Helvetica" w:cs="Microsoft Sans Serif"/>
          <w:sz w:val="22"/>
          <w:szCs w:val="22"/>
        </w:rPr>
        <w:t xml:space="preserve"> </w:t>
      </w:r>
      <w:r w:rsidR="007D498B" w:rsidRPr="007C760E">
        <w:rPr>
          <w:rFonts w:ascii="Helvetica" w:hAnsi="Helvetica" w:cs="Microsoft Sans Serif"/>
          <w:sz w:val="22"/>
          <w:szCs w:val="22"/>
        </w:rPr>
        <w:t>(Hint: use the log</w:t>
      </w:r>
      <w:r w:rsidR="001342AA">
        <w:rPr>
          <w:rFonts w:ascii="Helvetica" w:hAnsi="Helvetica" w:cs="Microsoft Sans Serif"/>
          <w:sz w:val="22"/>
          <w:szCs w:val="22"/>
        </w:rPr>
        <w:t>,</w:t>
      </w:r>
      <w:r w:rsidR="007D498B" w:rsidRPr="007C760E">
        <w:rPr>
          <w:rFonts w:ascii="Helvetica" w:hAnsi="Helvetica" w:cs="Microsoft Sans Serif"/>
          <w:sz w:val="22"/>
          <w:szCs w:val="22"/>
        </w:rPr>
        <w:t xml:space="preserve"> floor</w:t>
      </w:r>
      <w:r w:rsidR="001342AA">
        <w:rPr>
          <w:rFonts w:ascii="Helvetica" w:hAnsi="Helvetica" w:cs="Microsoft Sans Serif"/>
          <w:sz w:val="22"/>
          <w:szCs w:val="22"/>
        </w:rPr>
        <w:t xml:space="preserve"> and tabulate</w:t>
      </w:r>
      <w:r w:rsidR="007D498B" w:rsidRPr="007C760E">
        <w:rPr>
          <w:rFonts w:ascii="Helvetica" w:hAnsi="Helvetica" w:cs="Microsoft Sans Serif"/>
          <w:sz w:val="22"/>
          <w:szCs w:val="22"/>
        </w:rPr>
        <w:t xml:space="preserve"> functions</w:t>
      </w:r>
      <w:r w:rsidR="003069F4">
        <w:rPr>
          <w:rFonts w:ascii="Helvetica" w:hAnsi="Helvetica" w:cs="Microsoft Sans Serif"/>
          <w:sz w:val="22"/>
          <w:szCs w:val="22"/>
        </w:rPr>
        <w:t>, if you’re not sure what to do try making a table of abundances and the octave that they fall in - then look for a way to generate it using the functions mentioned in this hint</w:t>
      </w:r>
      <w:r w:rsidR="007D498B" w:rsidRPr="007C760E">
        <w:rPr>
          <w:rFonts w:ascii="Helvetica" w:hAnsi="Helvetica" w:cs="Microsoft Sans Serif"/>
          <w:sz w:val="22"/>
          <w:szCs w:val="22"/>
        </w:rPr>
        <w:t xml:space="preserve">) </w:t>
      </w:r>
      <w:r w:rsidR="00AF72BE" w:rsidRPr="007C760E">
        <w:rPr>
          <w:rFonts w:ascii="Helvetica" w:hAnsi="Helvetica" w:cs="Microsoft Sans Serif"/>
          <w:sz w:val="22"/>
          <w:szCs w:val="22"/>
        </w:rPr>
        <w:t>[</w:t>
      </w:r>
      <w:r w:rsidR="00AD609A" w:rsidRPr="007C760E">
        <w:rPr>
          <w:rFonts w:ascii="Helvetica" w:hAnsi="Helvetica" w:cs="Microsoft Sans Serif"/>
          <w:sz w:val="22"/>
          <w:szCs w:val="22"/>
        </w:rPr>
        <w:t>3</w:t>
      </w:r>
      <w:r w:rsidR="00AF72BE" w:rsidRPr="007C760E">
        <w:rPr>
          <w:rFonts w:ascii="Helvetica" w:hAnsi="Helvetica" w:cs="Microsoft Sans Serif"/>
          <w:sz w:val="22"/>
          <w:szCs w:val="22"/>
        </w:rPr>
        <w:t xml:space="preserve"> marks]</w:t>
      </w:r>
    </w:p>
    <w:p w14:paraId="7DFEF4AC" w14:textId="77777777" w:rsidR="00DB4F05" w:rsidRPr="007C760E" w:rsidRDefault="00DB4F05" w:rsidP="00DB4F05">
      <w:pPr>
        <w:rPr>
          <w:rFonts w:ascii="Helvetica" w:hAnsi="Helvetica" w:cs="Microsoft Sans Serif"/>
          <w:sz w:val="22"/>
          <w:szCs w:val="22"/>
        </w:rPr>
      </w:pPr>
    </w:p>
    <w:p w14:paraId="59628171" w14:textId="28BF8110" w:rsidR="00A9545A" w:rsidRDefault="00A9545A" w:rsidP="00DB4F05">
      <w:pPr>
        <w:rPr>
          <w:rFonts w:ascii="Helvetica" w:hAnsi="Helvetica" w:cs="Microsoft Sans Serif"/>
          <w:sz w:val="22"/>
          <w:szCs w:val="22"/>
        </w:rPr>
      </w:pPr>
      <w:r w:rsidRPr="007C760E">
        <w:rPr>
          <w:rFonts w:ascii="Helvetica" w:hAnsi="Helvetica" w:cs="Microsoft Sans Serif"/>
          <w:sz w:val="22"/>
          <w:szCs w:val="22"/>
        </w:rPr>
        <w:t>The simulations are stochastic you will therefore need to average the result from a number of independent readings to get an idea of the overall behaviour of the system. You will find that the octave vectors that are not always the same length, so R will not allow you to simply add them, or worse will sum them in a way that you do not intend so will give the wrong answer.</w:t>
      </w:r>
      <w:r w:rsidR="00E74DFB">
        <w:rPr>
          <w:rFonts w:ascii="Helvetica" w:hAnsi="Helvetica" w:cs="Microsoft Sans Serif"/>
          <w:sz w:val="22"/>
          <w:szCs w:val="22"/>
        </w:rPr>
        <w:t xml:space="preserve"> The next question is to help you solve this problem.</w:t>
      </w:r>
    </w:p>
    <w:p w14:paraId="07506CFD" w14:textId="77777777" w:rsidR="00A9545A" w:rsidRDefault="00A9545A" w:rsidP="00DB4F05">
      <w:pPr>
        <w:rPr>
          <w:rFonts w:ascii="Helvetica" w:hAnsi="Helvetica" w:cs="Microsoft Sans Serif"/>
          <w:sz w:val="22"/>
          <w:szCs w:val="22"/>
        </w:rPr>
      </w:pPr>
    </w:p>
    <w:p w14:paraId="08401F35" w14:textId="74C18A38" w:rsidR="00BD2AF2" w:rsidRPr="007C760E" w:rsidRDefault="007D498B" w:rsidP="00DB4F05">
      <w:pPr>
        <w:rPr>
          <w:rFonts w:ascii="Helvetica" w:hAnsi="Helvetica" w:cs="Microsoft Sans Serif"/>
          <w:sz w:val="22"/>
          <w:szCs w:val="22"/>
        </w:rPr>
      </w:pPr>
      <w:r w:rsidRPr="007C760E">
        <w:rPr>
          <w:rFonts w:ascii="Helvetica" w:hAnsi="Helvetica" w:cs="Microsoft Sans Serif"/>
          <w:sz w:val="22"/>
          <w:szCs w:val="22"/>
        </w:rPr>
        <w:t>1</w:t>
      </w:r>
      <w:r w:rsidR="00A26245">
        <w:rPr>
          <w:rFonts w:ascii="Helvetica" w:hAnsi="Helvetica" w:cs="Microsoft Sans Serif"/>
          <w:sz w:val="22"/>
          <w:szCs w:val="22"/>
        </w:rPr>
        <w:t>5</w:t>
      </w:r>
      <w:r w:rsidRPr="007C760E">
        <w:rPr>
          <w:rFonts w:ascii="Helvetica" w:hAnsi="Helvetica" w:cs="Microsoft Sans Serif"/>
          <w:sz w:val="22"/>
          <w:szCs w:val="22"/>
        </w:rPr>
        <w:t>.)</w:t>
      </w:r>
      <w:r w:rsidR="004A103E" w:rsidRPr="007C760E">
        <w:rPr>
          <w:rFonts w:ascii="Helvetica" w:hAnsi="Helvetica" w:cs="Microsoft Sans Serif"/>
          <w:sz w:val="22"/>
          <w:szCs w:val="22"/>
        </w:rPr>
        <w:t xml:space="preserve"> </w:t>
      </w:r>
      <w:r w:rsidR="009B25DE" w:rsidRPr="007C760E">
        <w:rPr>
          <w:rFonts w:ascii="Helvetica" w:hAnsi="Helvetica" w:cs="Microsoft Sans Serif"/>
          <w:sz w:val="22"/>
          <w:szCs w:val="22"/>
        </w:rPr>
        <w:t xml:space="preserve">Write a function </w:t>
      </w:r>
      <w:proofErr w:type="spellStart"/>
      <w:r w:rsidR="009B25DE" w:rsidRPr="007C760E">
        <w:rPr>
          <w:rFonts w:ascii="Helvetica" w:hAnsi="Helvetica" w:cs="Microsoft Sans Serif"/>
          <w:b/>
          <w:i/>
          <w:sz w:val="22"/>
          <w:szCs w:val="22"/>
        </w:rPr>
        <w:t>sum_</w:t>
      </w:r>
      <w:proofErr w:type="gramStart"/>
      <w:r w:rsidR="009B25DE" w:rsidRPr="007C760E">
        <w:rPr>
          <w:rFonts w:ascii="Helvetica" w:hAnsi="Helvetica" w:cs="Microsoft Sans Serif"/>
          <w:b/>
          <w:i/>
          <w:sz w:val="22"/>
          <w:szCs w:val="22"/>
        </w:rPr>
        <w:t>vect</w:t>
      </w:r>
      <w:proofErr w:type="spellEnd"/>
      <w:r w:rsidR="00693075">
        <w:rPr>
          <w:rFonts w:ascii="Helvetica" w:hAnsi="Helvetica" w:cs="Microsoft Sans Serif"/>
          <w:b/>
          <w:i/>
          <w:sz w:val="22"/>
          <w:szCs w:val="22"/>
        </w:rPr>
        <w:t>(</w:t>
      </w:r>
      <w:proofErr w:type="gramEnd"/>
      <w:r w:rsidR="00693075">
        <w:rPr>
          <w:rFonts w:ascii="Helvetica" w:hAnsi="Helvetica" w:cs="Microsoft Sans Serif"/>
          <w:b/>
          <w:i/>
          <w:sz w:val="22"/>
          <w:szCs w:val="22"/>
        </w:rPr>
        <w:t>x,</w:t>
      </w:r>
      <w:r w:rsidR="000671AC">
        <w:rPr>
          <w:rFonts w:ascii="Helvetica" w:hAnsi="Helvetica" w:cs="Microsoft Sans Serif"/>
          <w:b/>
          <w:i/>
          <w:sz w:val="22"/>
          <w:szCs w:val="22"/>
        </w:rPr>
        <w:t xml:space="preserve"> </w:t>
      </w:r>
      <w:r w:rsidR="00693075">
        <w:rPr>
          <w:rFonts w:ascii="Helvetica" w:hAnsi="Helvetica" w:cs="Microsoft Sans Serif"/>
          <w:b/>
          <w:i/>
          <w:sz w:val="22"/>
          <w:szCs w:val="22"/>
        </w:rPr>
        <w:t>y)</w:t>
      </w:r>
      <w:r w:rsidR="009B25DE" w:rsidRPr="007C760E">
        <w:rPr>
          <w:rFonts w:ascii="Helvetica" w:hAnsi="Helvetica" w:cs="Microsoft Sans Serif"/>
          <w:sz w:val="22"/>
          <w:szCs w:val="22"/>
        </w:rPr>
        <w:t xml:space="preserve"> which accepts two vectors as inputs, </w:t>
      </w:r>
      <w:r w:rsidR="009B25DE" w:rsidRPr="0020159A">
        <w:rPr>
          <w:rFonts w:ascii="Helvetica" w:hAnsi="Helvetica" w:cs="Microsoft Sans Serif"/>
          <w:b/>
          <w:i/>
          <w:sz w:val="22"/>
          <w:szCs w:val="22"/>
        </w:rPr>
        <w:t>x</w:t>
      </w:r>
      <w:r w:rsidR="009B25DE" w:rsidRPr="007C760E">
        <w:rPr>
          <w:rFonts w:ascii="Helvetica" w:hAnsi="Helvetica" w:cs="Microsoft Sans Serif"/>
          <w:sz w:val="22"/>
          <w:szCs w:val="22"/>
        </w:rPr>
        <w:t xml:space="preserve"> and </w:t>
      </w:r>
      <w:r w:rsidR="009B25DE" w:rsidRPr="0020159A">
        <w:rPr>
          <w:rFonts w:ascii="Helvetica" w:hAnsi="Helvetica" w:cs="Microsoft Sans Serif"/>
          <w:b/>
          <w:i/>
          <w:sz w:val="22"/>
          <w:szCs w:val="22"/>
        </w:rPr>
        <w:t>y</w:t>
      </w:r>
      <w:r w:rsidR="009B25DE" w:rsidRPr="007C760E">
        <w:rPr>
          <w:rFonts w:ascii="Helvetica" w:hAnsi="Helvetica" w:cs="Microsoft Sans Serif"/>
          <w:sz w:val="22"/>
          <w:szCs w:val="22"/>
        </w:rPr>
        <w:t>, and returns their sum, after filling whichever of the vectors that is shorter with zeros to bring it up to</w:t>
      </w:r>
      <w:r w:rsidR="007B130D" w:rsidRPr="007C760E">
        <w:rPr>
          <w:rFonts w:ascii="Helvetica" w:hAnsi="Helvetica" w:cs="Microsoft Sans Serif"/>
          <w:sz w:val="22"/>
          <w:szCs w:val="22"/>
        </w:rPr>
        <w:t xml:space="preserve"> the correct </w:t>
      </w:r>
      <w:r w:rsidR="009B25DE" w:rsidRPr="007C760E">
        <w:rPr>
          <w:rFonts w:ascii="Helvetica" w:hAnsi="Helvetica" w:cs="Microsoft Sans Serif"/>
          <w:sz w:val="22"/>
          <w:szCs w:val="22"/>
        </w:rPr>
        <w:t>length.</w:t>
      </w:r>
      <w:r w:rsidR="000051FD" w:rsidRPr="007C760E">
        <w:rPr>
          <w:rFonts w:ascii="Helvetica" w:hAnsi="Helvetica" w:cs="Microsoft Sans Serif"/>
          <w:sz w:val="22"/>
          <w:szCs w:val="22"/>
        </w:rPr>
        <w:t xml:space="preserve"> For example </w:t>
      </w:r>
      <w:proofErr w:type="spellStart"/>
      <w:r w:rsidR="000051FD" w:rsidRPr="007C760E">
        <w:rPr>
          <w:rFonts w:ascii="Helvetica" w:hAnsi="Helvetica" w:cs="Microsoft Sans Serif"/>
          <w:b/>
          <w:i/>
          <w:sz w:val="22"/>
          <w:szCs w:val="22"/>
        </w:rPr>
        <w:t>sum_vect</w:t>
      </w:r>
      <w:proofErr w:type="spellEnd"/>
      <w:r w:rsidR="000051FD" w:rsidRPr="007C760E">
        <w:rPr>
          <w:rFonts w:ascii="Helvetica" w:hAnsi="Helvetica" w:cs="Microsoft Sans Serif"/>
          <w:b/>
          <w:i/>
          <w:sz w:val="22"/>
          <w:szCs w:val="22"/>
        </w:rPr>
        <w:t>(</w:t>
      </w:r>
      <w:proofErr w:type="gramStart"/>
      <w:r w:rsidR="000051FD" w:rsidRPr="007C760E">
        <w:rPr>
          <w:rFonts w:ascii="Helvetica" w:hAnsi="Helvetica" w:cs="Microsoft Sans Serif"/>
          <w:b/>
          <w:i/>
          <w:sz w:val="22"/>
          <w:szCs w:val="22"/>
        </w:rPr>
        <w:t>c(</w:t>
      </w:r>
      <w:proofErr w:type="gramEnd"/>
      <w:r w:rsidR="000051FD" w:rsidRPr="007C760E">
        <w:rPr>
          <w:rFonts w:ascii="Helvetica" w:hAnsi="Helvetica" w:cs="Microsoft Sans Serif"/>
          <w:b/>
          <w:i/>
          <w:sz w:val="22"/>
          <w:szCs w:val="22"/>
        </w:rPr>
        <w:t>1,3),c(1,0,5,2)</w:t>
      </w:r>
      <w:r w:rsidR="007271FF" w:rsidRPr="007C760E">
        <w:rPr>
          <w:rFonts w:ascii="Helvetica" w:hAnsi="Helvetica" w:cs="Microsoft Sans Serif"/>
          <w:b/>
          <w:i/>
          <w:sz w:val="22"/>
          <w:szCs w:val="22"/>
        </w:rPr>
        <w:t>)</w:t>
      </w:r>
      <w:r w:rsidR="000051FD" w:rsidRPr="007C760E">
        <w:rPr>
          <w:rFonts w:ascii="Helvetica" w:hAnsi="Helvetica" w:cs="Microsoft Sans Serif"/>
          <w:sz w:val="22"/>
          <w:szCs w:val="22"/>
        </w:rPr>
        <w:t xml:space="preserve"> should return </w:t>
      </w:r>
      <w:r w:rsidR="00CC7B78" w:rsidRPr="007C760E">
        <w:rPr>
          <w:rFonts w:ascii="Helvetica" w:hAnsi="Helvetica" w:cs="Microsoft Sans Serif"/>
          <w:sz w:val="22"/>
          <w:szCs w:val="22"/>
        </w:rPr>
        <w:t>(2,3,5,2). (</w:t>
      </w:r>
      <w:r w:rsidR="00316298">
        <w:rPr>
          <w:rFonts w:ascii="Helvetica" w:hAnsi="Helvetica" w:cs="Microsoft Sans Serif"/>
          <w:sz w:val="22"/>
          <w:szCs w:val="22"/>
        </w:rPr>
        <w:t>H</w:t>
      </w:r>
      <w:r w:rsidR="00CC7B78" w:rsidRPr="007C760E">
        <w:rPr>
          <w:rFonts w:ascii="Helvetica" w:hAnsi="Helvetica" w:cs="Microsoft Sans Serif"/>
          <w:sz w:val="22"/>
          <w:szCs w:val="22"/>
        </w:rPr>
        <w:t>int: use length</w:t>
      </w:r>
      <w:r w:rsidR="00826CB4">
        <w:rPr>
          <w:rFonts w:ascii="Helvetica" w:hAnsi="Helvetica" w:cs="Microsoft Sans Serif"/>
          <w:sz w:val="22"/>
          <w:szCs w:val="22"/>
        </w:rPr>
        <w:t xml:space="preserve"> and if</w:t>
      </w:r>
      <w:r w:rsidR="00CC7B78" w:rsidRPr="007C760E">
        <w:rPr>
          <w:rFonts w:ascii="Helvetica" w:hAnsi="Helvetica" w:cs="Microsoft Sans Serif"/>
          <w:sz w:val="22"/>
          <w:szCs w:val="22"/>
        </w:rPr>
        <w:t>) [2 marks]</w:t>
      </w:r>
    </w:p>
    <w:p w14:paraId="1EF9DE97" w14:textId="77777777" w:rsidR="00BD2AF2" w:rsidRPr="007C760E" w:rsidRDefault="00BD2AF2" w:rsidP="00DB4F05">
      <w:pPr>
        <w:rPr>
          <w:rFonts w:ascii="Helvetica" w:hAnsi="Helvetica" w:cs="Microsoft Sans Serif"/>
          <w:sz w:val="22"/>
          <w:szCs w:val="22"/>
        </w:rPr>
      </w:pPr>
    </w:p>
    <w:p w14:paraId="03D8531B" w14:textId="116DF6C4" w:rsidR="007B4D76" w:rsidRPr="007C760E" w:rsidRDefault="00D82E3C" w:rsidP="009A6975">
      <w:pPr>
        <w:rPr>
          <w:rFonts w:ascii="Helvetica" w:hAnsi="Helvetica" w:cs="Microsoft Sans Serif"/>
          <w:sz w:val="22"/>
          <w:szCs w:val="22"/>
        </w:rPr>
      </w:pPr>
      <w:r w:rsidRPr="007C760E">
        <w:rPr>
          <w:rFonts w:ascii="Helvetica" w:hAnsi="Helvetica" w:cs="Microsoft Sans Serif"/>
          <w:sz w:val="22"/>
          <w:szCs w:val="22"/>
        </w:rPr>
        <w:t>1</w:t>
      </w:r>
      <w:r w:rsidR="00A70B6E">
        <w:rPr>
          <w:rFonts w:ascii="Helvetica" w:hAnsi="Helvetica" w:cs="Microsoft Sans Serif"/>
          <w:sz w:val="22"/>
          <w:szCs w:val="22"/>
        </w:rPr>
        <w:t>6</w:t>
      </w:r>
      <w:r w:rsidRPr="007C760E">
        <w:rPr>
          <w:rFonts w:ascii="Helvetica" w:hAnsi="Helvetica" w:cs="Microsoft Sans Serif"/>
          <w:sz w:val="22"/>
          <w:szCs w:val="22"/>
        </w:rPr>
        <w:t xml:space="preserve">.) </w:t>
      </w:r>
      <w:r w:rsidR="00F72ED2">
        <w:rPr>
          <w:rFonts w:ascii="Helvetica" w:hAnsi="Helvetica" w:cs="Microsoft Sans Serif"/>
          <w:sz w:val="22"/>
          <w:szCs w:val="22"/>
        </w:rPr>
        <w:t>Write a function</w:t>
      </w:r>
      <w:r w:rsidR="00F72ED2" w:rsidRPr="00F72ED2">
        <w:rPr>
          <w:rFonts w:ascii="Helvetica" w:hAnsi="Helvetica" w:cs="Microsoft Sans Serif"/>
          <w:b/>
          <w:i/>
          <w:sz w:val="22"/>
          <w:szCs w:val="22"/>
        </w:rPr>
        <w:t xml:space="preserve"> </w:t>
      </w:r>
      <w:r w:rsidR="00F72ED2" w:rsidRPr="007C760E">
        <w:rPr>
          <w:rFonts w:ascii="Helvetica" w:hAnsi="Helvetica" w:cs="Microsoft Sans Serif"/>
          <w:b/>
          <w:i/>
          <w:sz w:val="22"/>
          <w:szCs w:val="22"/>
        </w:rPr>
        <w:t>question_1</w:t>
      </w:r>
      <w:r w:rsidR="00F72ED2">
        <w:rPr>
          <w:rFonts w:ascii="Helvetica" w:hAnsi="Helvetica" w:cs="Microsoft Sans Serif"/>
          <w:b/>
          <w:i/>
          <w:sz w:val="22"/>
          <w:szCs w:val="22"/>
        </w:rPr>
        <w:t>6</w:t>
      </w:r>
      <w:r w:rsidR="00D20A30" w:rsidRPr="007C760E">
        <w:rPr>
          <w:rFonts w:ascii="Helvetica" w:hAnsi="Helvetica" w:cs="Lucida Grande"/>
          <w:b/>
          <w:color w:val="000000"/>
          <w:sz w:val="22"/>
          <w:szCs w:val="22"/>
        </w:rPr>
        <w:t></w:t>
      </w:r>
      <w:r w:rsidR="00F72ED2" w:rsidRPr="00F72ED2">
        <w:rPr>
          <w:rFonts w:ascii="Helvetica" w:hAnsi="Helvetica" w:cs="Microsoft Sans Serif"/>
          <w:sz w:val="22"/>
          <w:szCs w:val="22"/>
        </w:rPr>
        <w:t xml:space="preserve">to </w:t>
      </w:r>
      <w:r w:rsidR="00F72ED2">
        <w:rPr>
          <w:rFonts w:ascii="Helvetica" w:hAnsi="Helvetica" w:cs="Microsoft Sans Serif"/>
          <w:sz w:val="22"/>
          <w:szCs w:val="22"/>
        </w:rPr>
        <w:t>r</w:t>
      </w:r>
      <w:r w:rsidR="009A6975" w:rsidRPr="007C760E">
        <w:rPr>
          <w:rFonts w:ascii="Helvetica" w:hAnsi="Helvetica" w:cs="Microsoft Sans Serif"/>
          <w:sz w:val="22"/>
          <w:szCs w:val="22"/>
        </w:rPr>
        <w:t xml:space="preserve">un a neutral model simulation </w:t>
      </w:r>
      <w:r w:rsidR="00546AC6" w:rsidRPr="007C760E">
        <w:rPr>
          <w:rFonts w:ascii="Helvetica" w:hAnsi="Helvetica" w:cs="Microsoft Sans Serif"/>
          <w:sz w:val="22"/>
          <w:szCs w:val="22"/>
        </w:rPr>
        <w:t xml:space="preserve">using the same </w:t>
      </w:r>
      <w:ins w:id="8" w:author="James Rosindell" w:date="2019-11-26T14:58:00Z">
        <w:r w:rsidR="00DA7EDA" w:rsidRPr="00DA7EDA">
          <w:rPr>
            <w:rFonts w:ascii="Helvetica" w:hAnsi="Helvetica" w:cs="Microsoft Sans Serif"/>
            <w:b/>
            <w:i/>
            <w:sz w:val="22"/>
            <w:szCs w:val="22"/>
            <w:rPrChange w:id="9" w:author="James Rosindell" w:date="2019-11-26T14:59:00Z">
              <w:rPr>
                <w:rFonts w:ascii="Helvetica" w:hAnsi="Helvetica" w:cs="Microsoft Sans Serif"/>
                <w:sz w:val="22"/>
                <w:szCs w:val="22"/>
              </w:rPr>
            </w:rPrChange>
          </w:rPr>
          <w:t>size</w:t>
        </w:r>
        <w:r w:rsidR="00DA7EDA">
          <w:rPr>
            <w:rFonts w:ascii="Helvetica" w:hAnsi="Helvetica" w:cs="Microsoft Sans Serif"/>
            <w:sz w:val="22"/>
            <w:szCs w:val="22"/>
          </w:rPr>
          <w:t xml:space="preserve"> and </w:t>
        </w:r>
        <w:proofErr w:type="spellStart"/>
        <w:r w:rsidR="00DA7EDA" w:rsidRPr="00DA7EDA">
          <w:rPr>
            <w:rFonts w:ascii="Helvetica" w:hAnsi="Helvetica" w:cs="Microsoft Sans Serif"/>
            <w:b/>
            <w:i/>
            <w:sz w:val="22"/>
            <w:szCs w:val="22"/>
            <w:rPrChange w:id="10" w:author="James Rosindell" w:date="2019-11-26T14:59:00Z">
              <w:rPr>
                <w:rFonts w:ascii="Helvetica" w:hAnsi="Helvetica" w:cs="Microsoft Sans Serif"/>
                <w:sz w:val="22"/>
                <w:szCs w:val="22"/>
              </w:rPr>
            </w:rPrChange>
          </w:rPr>
          <w:t>speciation_rate</w:t>
        </w:r>
        <w:proofErr w:type="spellEnd"/>
        <w:r w:rsidR="00DA7EDA">
          <w:rPr>
            <w:rFonts w:ascii="Helvetica" w:hAnsi="Helvetica" w:cs="Microsoft Sans Serif"/>
            <w:sz w:val="22"/>
            <w:szCs w:val="22"/>
          </w:rPr>
          <w:t xml:space="preserve"> </w:t>
        </w:r>
      </w:ins>
      <w:r w:rsidR="00546AC6" w:rsidRPr="007C760E">
        <w:rPr>
          <w:rFonts w:ascii="Helvetica" w:hAnsi="Helvetica" w:cs="Microsoft Sans Serif"/>
          <w:sz w:val="22"/>
          <w:szCs w:val="22"/>
        </w:rPr>
        <w:t xml:space="preserve">parameters as in question </w:t>
      </w:r>
      <w:r w:rsidR="005F1871">
        <w:rPr>
          <w:rFonts w:ascii="Helvetica" w:hAnsi="Helvetica" w:cs="Microsoft Sans Serif"/>
          <w:sz w:val="22"/>
          <w:szCs w:val="22"/>
        </w:rPr>
        <w:t>1</w:t>
      </w:r>
      <w:r w:rsidR="00BF1F00">
        <w:rPr>
          <w:rFonts w:ascii="Helvetica" w:hAnsi="Helvetica" w:cs="Microsoft Sans Serif"/>
          <w:sz w:val="22"/>
          <w:szCs w:val="22"/>
        </w:rPr>
        <w:t>2</w:t>
      </w:r>
      <w:r w:rsidR="00546AC6" w:rsidRPr="007C760E">
        <w:rPr>
          <w:rFonts w:ascii="Helvetica" w:hAnsi="Helvetica" w:cs="Microsoft Sans Serif"/>
          <w:sz w:val="22"/>
          <w:szCs w:val="22"/>
        </w:rPr>
        <w:t xml:space="preserve"> for a ‘burn in’ period of </w:t>
      </w:r>
      <w:r w:rsidR="00BF1F00">
        <w:rPr>
          <w:rFonts w:ascii="Helvetica" w:hAnsi="Helvetica" w:cs="Microsoft Sans Serif"/>
          <w:sz w:val="22"/>
          <w:szCs w:val="22"/>
        </w:rPr>
        <w:t>200</w:t>
      </w:r>
      <w:r w:rsidR="00546AC6" w:rsidRPr="007C760E">
        <w:rPr>
          <w:rFonts w:ascii="Helvetica" w:hAnsi="Helvetica" w:cs="Microsoft Sans Serif"/>
          <w:sz w:val="22"/>
          <w:szCs w:val="22"/>
        </w:rPr>
        <w:t xml:space="preserve"> </w:t>
      </w:r>
      <w:r w:rsidR="00BF1F00">
        <w:rPr>
          <w:rFonts w:ascii="Helvetica" w:hAnsi="Helvetica" w:cs="Microsoft Sans Serif"/>
          <w:sz w:val="22"/>
          <w:szCs w:val="22"/>
        </w:rPr>
        <w:t>generations</w:t>
      </w:r>
      <w:r w:rsidR="00B37CBB" w:rsidRPr="007C760E">
        <w:rPr>
          <w:rFonts w:ascii="Helvetica" w:hAnsi="Helvetica" w:cs="Microsoft Sans Serif"/>
          <w:sz w:val="22"/>
          <w:szCs w:val="22"/>
        </w:rPr>
        <w:t>. Next record the species abundance octave vector. Then repeatedly continue t</w:t>
      </w:r>
      <w:r w:rsidR="00BF1F00">
        <w:rPr>
          <w:rFonts w:ascii="Helvetica" w:hAnsi="Helvetica" w:cs="Microsoft Sans Serif"/>
          <w:sz w:val="22"/>
          <w:szCs w:val="22"/>
        </w:rPr>
        <w:t>he simulation from where you left off for a further 2000</w:t>
      </w:r>
      <w:r w:rsidR="00B37CBB" w:rsidRPr="007C760E">
        <w:rPr>
          <w:rFonts w:ascii="Helvetica" w:hAnsi="Helvetica" w:cs="Microsoft Sans Serif"/>
          <w:sz w:val="22"/>
          <w:szCs w:val="22"/>
        </w:rPr>
        <w:t xml:space="preserve"> </w:t>
      </w:r>
      <w:r w:rsidR="00BF1F00">
        <w:rPr>
          <w:rFonts w:ascii="Helvetica" w:hAnsi="Helvetica" w:cs="Microsoft Sans Serif"/>
          <w:sz w:val="22"/>
          <w:szCs w:val="22"/>
        </w:rPr>
        <w:t>generations</w:t>
      </w:r>
      <w:r w:rsidR="00B37CBB" w:rsidRPr="007C760E">
        <w:rPr>
          <w:rFonts w:ascii="Helvetica" w:hAnsi="Helvetica" w:cs="Microsoft Sans Serif"/>
          <w:sz w:val="22"/>
          <w:szCs w:val="22"/>
        </w:rPr>
        <w:t>, and record the species abundance octave vector</w:t>
      </w:r>
      <w:r w:rsidR="00546AC6" w:rsidRPr="007C760E">
        <w:rPr>
          <w:rFonts w:ascii="Helvetica" w:hAnsi="Helvetica" w:cs="Microsoft Sans Serif"/>
          <w:sz w:val="22"/>
          <w:szCs w:val="22"/>
        </w:rPr>
        <w:t xml:space="preserve"> </w:t>
      </w:r>
      <w:r w:rsidR="00BF1F00">
        <w:rPr>
          <w:rFonts w:ascii="Helvetica" w:hAnsi="Helvetica" w:cs="Microsoft Sans Serif"/>
          <w:sz w:val="22"/>
          <w:szCs w:val="22"/>
        </w:rPr>
        <w:t>every 20 generations</w:t>
      </w:r>
      <w:r w:rsidR="00C6046A" w:rsidRPr="007C760E">
        <w:rPr>
          <w:rFonts w:ascii="Helvetica" w:hAnsi="Helvetica" w:cs="Microsoft Sans Serif"/>
          <w:sz w:val="22"/>
          <w:szCs w:val="22"/>
        </w:rPr>
        <w:t>.</w:t>
      </w:r>
      <w:r w:rsidR="007B4D76" w:rsidRPr="007C760E">
        <w:rPr>
          <w:rFonts w:ascii="Helvetica" w:hAnsi="Helvetica" w:cs="Microsoft Sans Serif"/>
          <w:sz w:val="22"/>
          <w:szCs w:val="22"/>
        </w:rPr>
        <w:t xml:space="preserve"> </w:t>
      </w:r>
      <w:r w:rsidR="00713415">
        <w:rPr>
          <w:rFonts w:ascii="Helvetica" w:hAnsi="Helvetica" w:cs="Microsoft Sans Serif"/>
          <w:sz w:val="22"/>
          <w:szCs w:val="22"/>
        </w:rPr>
        <w:t>Your function should p</w:t>
      </w:r>
      <w:r w:rsidR="007B4D76" w:rsidRPr="007C760E">
        <w:rPr>
          <w:rFonts w:ascii="Helvetica" w:hAnsi="Helvetica" w:cs="Microsoft Sans Serif"/>
          <w:sz w:val="22"/>
          <w:szCs w:val="22"/>
        </w:rPr>
        <w:t xml:space="preserve">roduce a bar chart </w:t>
      </w:r>
      <w:r w:rsidR="00B36AC0" w:rsidRPr="007C760E">
        <w:rPr>
          <w:rFonts w:ascii="Helvetica" w:hAnsi="Helvetica" w:cs="Microsoft Sans Serif"/>
          <w:sz w:val="22"/>
          <w:szCs w:val="22"/>
        </w:rPr>
        <w:t xml:space="preserve">plot </w:t>
      </w:r>
      <w:r w:rsidR="007B4D76" w:rsidRPr="007C760E">
        <w:rPr>
          <w:rFonts w:ascii="Helvetica" w:hAnsi="Helvetica" w:cs="Microsoft Sans Serif"/>
          <w:sz w:val="22"/>
          <w:szCs w:val="22"/>
        </w:rPr>
        <w:t xml:space="preserve">of the average </w:t>
      </w:r>
      <w:r w:rsidR="004D31C6" w:rsidRPr="007C760E">
        <w:rPr>
          <w:rFonts w:ascii="Helvetica" w:hAnsi="Helvetica" w:cs="Microsoft Sans Serif"/>
          <w:sz w:val="22"/>
          <w:szCs w:val="22"/>
        </w:rPr>
        <w:t>species abundance dist</w:t>
      </w:r>
      <w:r w:rsidR="0047139C" w:rsidRPr="007C760E">
        <w:rPr>
          <w:rFonts w:ascii="Helvetica" w:hAnsi="Helvetica" w:cs="Microsoft Sans Serif"/>
          <w:sz w:val="22"/>
          <w:szCs w:val="22"/>
        </w:rPr>
        <w:t>ribution (as octaves)</w:t>
      </w:r>
      <w:r w:rsidR="00B36AC0" w:rsidRPr="007C760E">
        <w:rPr>
          <w:rFonts w:ascii="Helvetica" w:hAnsi="Helvetica" w:cs="Microsoft Sans Serif"/>
          <w:sz w:val="22"/>
          <w:szCs w:val="22"/>
        </w:rPr>
        <w:t xml:space="preserve">. </w:t>
      </w:r>
      <w:proofErr w:type="gramStart"/>
      <w:r w:rsidR="00B36AC0" w:rsidRPr="007C760E">
        <w:rPr>
          <w:rFonts w:ascii="Helvetica" w:hAnsi="Helvetica" w:cs="Microsoft Sans Serif"/>
          <w:b/>
          <w:i/>
          <w:sz w:val="22"/>
          <w:szCs w:val="22"/>
        </w:rPr>
        <w:t>question</w:t>
      </w:r>
      <w:proofErr w:type="gramEnd"/>
      <w:r w:rsidR="00B36AC0" w:rsidRPr="007C760E">
        <w:rPr>
          <w:rFonts w:ascii="Helvetica" w:hAnsi="Helvetica" w:cs="Microsoft Sans Serif"/>
          <w:b/>
          <w:i/>
          <w:sz w:val="22"/>
          <w:szCs w:val="22"/>
        </w:rPr>
        <w:t>_1</w:t>
      </w:r>
      <w:r w:rsidR="00A70B6E">
        <w:rPr>
          <w:rFonts w:ascii="Helvetica" w:hAnsi="Helvetica" w:cs="Microsoft Sans Serif"/>
          <w:b/>
          <w:i/>
          <w:sz w:val="22"/>
          <w:szCs w:val="22"/>
        </w:rPr>
        <w:t>6</w:t>
      </w:r>
      <w:r w:rsidR="00713415">
        <w:rPr>
          <w:rFonts w:ascii="Helvetica" w:hAnsi="Helvetica" w:cs="Microsoft Sans Serif"/>
          <w:b/>
          <w:i/>
          <w:sz w:val="22"/>
          <w:szCs w:val="22"/>
        </w:rPr>
        <w:t xml:space="preserve"> </w:t>
      </w:r>
      <w:r w:rsidR="00B36AC0" w:rsidRPr="007C760E">
        <w:rPr>
          <w:rFonts w:ascii="Helvetica" w:hAnsi="Helvetica" w:cs="Microsoft Sans Serif"/>
          <w:sz w:val="22"/>
          <w:szCs w:val="22"/>
        </w:rPr>
        <w:t>should require no inputs to run</w:t>
      </w:r>
      <w:r w:rsidR="00713415">
        <w:rPr>
          <w:rFonts w:ascii="Helvetica" w:hAnsi="Helvetica" w:cs="Microsoft Sans Serif"/>
          <w:sz w:val="22"/>
          <w:szCs w:val="22"/>
        </w:rPr>
        <w:t xml:space="preserve"> and should return a plain text answer to the following question… </w:t>
      </w:r>
      <w:r w:rsidR="00713415" w:rsidRPr="00713415">
        <w:rPr>
          <w:rFonts w:ascii="Helvetica" w:hAnsi="Helvetica" w:cs="Microsoft Sans Serif"/>
          <w:i/>
          <w:sz w:val="22"/>
          <w:szCs w:val="22"/>
        </w:rPr>
        <w:t>“</w:t>
      </w:r>
      <w:r w:rsidR="00BF1F00" w:rsidRPr="00713415">
        <w:rPr>
          <w:rFonts w:ascii="Helvetica" w:hAnsi="Helvetica" w:cs="Microsoft Sans Serif"/>
          <w:i/>
          <w:sz w:val="22"/>
          <w:szCs w:val="22"/>
        </w:rPr>
        <w:t>Does the initial condition of the system matter?  Why is this?</w:t>
      </w:r>
      <w:r w:rsidR="00713415" w:rsidRPr="00713415">
        <w:rPr>
          <w:rFonts w:ascii="Helvetica" w:hAnsi="Helvetica" w:cs="Microsoft Sans Serif"/>
          <w:i/>
          <w:sz w:val="22"/>
          <w:szCs w:val="22"/>
        </w:rPr>
        <w:t>”</w:t>
      </w:r>
      <w:r w:rsidR="00BF1F00">
        <w:rPr>
          <w:rFonts w:ascii="Helvetica" w:hAnsi="Helvetica" w:cs="Microsoft Sans Serif"/>
          <w:sz w:val="22"/>
          <w:szCs w:val="22"/>
        </w:rPr>
        <w:t xml:space="preserve"> </w:t>
      </w:r>
      <w:r w:rsidR="00850FE7">
        <w:rPr>
          <w:rFonts w:ascii="Helvetica" w:hAnsi="Helvetica" w:cs="Microsoft Sans Serif"/>
          <w:sz w:val="22"/>
          <w:szCs w:val="22"/>
        </w:rPr>
        <w:t>(H</w:t>
      </w:r>
      <w:r w:rsidR="00C6046A" w:rsidRPr="007C760E">
        <w:rPr>
          <w:rFonts w:ascii="Helvetica" w:hAnsi="Helvetica" w:cs="Microsoft Sans Serif"/>
          <w:sz w:val="22"/>
          <w:szCs w:val="22"/>
        </w:rPr>
        <w:t>int: it’s OK to use a for loop</w:t>
      </w:r>
      <w:r w:rsidR="007B130D" w:rsidRPr="007C760E">
        <w:rPr>
          <w:rFonts w:ascii="Helvetica" w:hAnsi="Helvetica" w:cs="Microsoft Sans Serif"/>
          <w:sz w:val="22"/>
          <w:szCs w:val="22"/>
        </w:rPr>
        <w:t xml:space="preserve"> here</w:t>
      </w:r>
      <w:r w:rsidR="00503B80">
        <w:rPr>
          <w:rFonts w:ascii="Helvetica" w:hAnsi="Helvetica" w:cs="Microsoft Sans Serif"/>
          <w:sz w:val="22"/>
          <w:szCs w:val="22"/>
        </w:rPr>
        <w:t>, it will also be helpful to use</w:t>
      </w:r>
      <w:r w:rsidR="009D1DE6">
        <w:rPr>
          <w:rFonts w:ascii="Helvetica" w:hAnsi="Helvetica" w:cs="Microsoft Sans Serif"/>
          <w:sz w:val="22"/>
          <w:szCs w:val="22"/>
        </w:rPr>
        <w:t xml:space="preserve"> the </w:t>
      </w:r>
      <w:proofErr w:type="spellStart"/>
      <w:r w:rsidR="00503B80" w:rsidRPr="00503B80">
        <w:rPr>
          <w:rFonts w:ascii="Helvetica" w:hAnsi="Helvetica" w:cs="Microsoft Sans Serif"/>
          <w:b/>
          <w:i/>
          <w:sz w:val="22"/>
          <w:szCs w:val="22"/>
        </w:rPr>
        <w:t>sum_</w:t>
      </w:r>
      <w:proofErr w:type="gramStart"/>
      <w:r w:rsidR="00503B80" w:rsidRPr="00503B80">
        <w:rPr>
          <w:rFonts w:ascii="Helvetica" w:hAnsi="Helvetica" w:cs="Microsoft Sans Serif"/>
          <w:b/>
          <w:i/>
          <w:sz w:val="22"/>
          <w:szCs w:val="22"/>
        </w:rPr>
        <w:t>vect</w:t>
      </w:r>
      <w:proofErr w:type="spellEnd"/>
      <w:r w:rsidR="00503B80">
        <w:rPr>
          <w:rFonts w:ascii="Helvetica" w:hAnsi="Helvetica" w:cs="Microsoft Sans Serif"/>
          <w:sz w:val="22"/>
          <w:szCs w:val="22"/>
        </w:rPr>
        <w:t xml:space="preserve"> ,</w:t>
      </w:r>
      <w:proofErr w:type="gramEnd"/>
      <w:r w:rsidR="00503B80">
        <w:rPr>
          <w:rFonts w:ascii="Helvetica" w:hAnsi="Helvetica" w:cs="Microsoft Sans Serif"/>
          <w:sz w:val="22"/>
          <w:szCs w:val="22"/>
        </w:rPr>
        <w:t xml:space="preserve"> </w:t>
      </w:r>
      <w:r w:rsidR="00503B80" w:rsidRPr="00503B80">
        <w:rPr>
          <w:rFonts w:ascii="Helvetica" w:hAnsi="Helvetica" w:cs="Microsoft Sans Serif"/>
          <w:b/>
          <w:i/>
          <w:sz w:val="22"/>
          <w:szCs w:val="22"/>
        </w:rPr>
        <w:t>octaves</w:t>
      </w:r>
      <w:r w:rsidR="00503B80">
        <w:rPr>
          <w:rFonts w:ascii="Helvetica" w:hAnsi="Helvetica" w:cs="Microsoft Sans Serif"/>
          <w:sz w:val="22"/>
          <w:szCs w:val="22"/>
        </w:rPr>
        <w:t xml:space="preserve"> and </w:t>
      </w:r>
      <w:proofErr w:type="spellStart"/>
      <w:r w:rsidR="00503B80" w:rsidRPr="00503B80">
        <w:rPr>
          <w:rFonts w:ascii="Helvetica" w:hAnsi="Helvetica" w:cs="Microsoft Sans Serif"/>
          <w:b/>
          <w:i/>
          <w:sz w:val="22"/>
          <w:szCs w:val="22"/>
        </w:rPr>
        <w:t>species_abundance</w:t>
      </w:r>
      <w:proofErr w:type="spellEnd"/>
      <w:r w:rsidR="00503B80">
        <w:rPr>
          <w:rFonts w:ascii="Helvetica" w:hAnsi="Helvetica" w:cs="Microsoft Sans Serif"/>
          <w:sz w:val="22"/>
          <w:szCs w:val="22"/>
        </w:rPr>
        <w:t xml:space="preserve"> and</w:t>
      </w:r>
      <w:r w:rsidR="00BF1F00">
        <w:rPr>
          <w:rFonts w:ascii="Helvetica" w:hAnsi="Helvetica" w:cs="Microsoft Sans Serif"/>
          <w:sz w:val="22"/>
          <w:szCs w:val="22"/>
        </w:rPr>
        <w:t xml:space="preserve"> </w:t>
      </w:r>
      <w:proofErr w:type="spellStart"/>
      <w:r w:rsidR="00503B80" w:rsidRPr="007C760E">
        <w:rPr>
          <w:rFonts w:ascii="Helvetica" w:hAnsi="Helvetica" w:cs="Microsoft Sans Serif"/>
          <w:b/>
          <w:i/>
          <w:sz w:val="22"/>
          <w:szCs w:val="22"/>
        </w:rPr>
        <w:t>neutral_</w:t>
      </w:r>
      <w:r w:rsidR="00BF1F00">
        <w:rPr>
          <w:rFonts w:ascii="Helvetica" w:hAnsi="Helvetica" w:cs="Microsoft Sans Serif"/>
          <w:b/>
          <w:i/>
          <w:sz w:val="22"/>
          <w:szCs w:val="22"/>
        </w:rPr>
        <w:t>generation</w:t>
      </w:r>
      <w:r w:rsidR="00503B80" w:rsidRPr="007C760E">
        <w:rPr>
          <w:rFonts w:ascii="Helvetica" w:hAnsi="Helvetica" w:cs="Microsoft Sans Serif"/>
          <w:b/>
          <w:i/>
          <w:sz w:val="22"/>
          <w:szCs w:val="22"/>
        </w:rPr>
        <w:t>_speciation</w:t>
      </w:r>
      <w:proofErr w:type="spellEnd"/>
      <w:r w:rsidR="00503B80">
        <w:rPr>
          <w:rFonts w:ascii="Helvetica" w:hAnsi="Helvetica" w:cs="Microsoft Sans Serif"/>
          <w:b/>
          <w:i/>
          <w:sz w:val="22"/>
          <w:szCs w:val="22"/>
        </w:rPr>
        <w:t xml:space="preserve"> </w:t>
      </w:r>
      <w:r w:rsidR="00503B80" w:rsidRPr="00503B80">
        <w:rPr>
          <w:rFonts w:ascii="Helvetica" w:hAnsi="Helvetica" w:cs="Microsoft Sans Serif"/>
          <w:sz w:val="22"/>
          <w:szCs w:val="22"/>
        </w:rPr>
        <w:t>function</w:t>
      </w:r>
      <w:r w:rsidR="009D1DE6">
        <w:rPr>
          <w:rFonts w:ascii="Helvetica" w:hAnsi="Helvetica" w:cs="Microsoft Sans Serif"/>
          <w:sz w:val="22"/>
          <w:szCs w:val="22"/>
        </w:rPr>
        <w:t>s that you already wrote</w:t>
      </w:r>
      <w:r w:rsidR="00BF1F00">
        <w:rPr>
          <w:rFonts w:ascii="Helvetica" w:hAnsi="Helvetica" w:cs="Microsoft Sans Serif"/>
          <w:sz w:val="22"/>
          <w:szCs w:val="22"/>
        </w:rPr>
        <w:t>.  You will also find the %% function useful</w:t>
      </w:r>
      <w:r w:rsidR="00C6046A" w:rsidRPr="007C760E">
        <w:rPr>
          <w:rFonts w:ascii="Helvetica" w:hAnsi="Helvetica" w:cs="Microsoft Sans Serif"/>
          <w:sz w:val="22"/>
          <w:szCs w:val="22"/>
        </w:rPr>
        <w:t>)</w:t>
      </w:r>
      <w:r w:rsidR="00B36AC0" w:rsidRPr="007C760E">
        <w:rPr>
          <w:rFonts w:ascii="Helvetica" w:hAnsi="Helvetica" w:cs="Microsoft Sans Serif"/>
          <w:sz w:val="22"/>
          <w:szCs w:val="22"/>
        </w:rPr>
        <w:t>.</w:t>
      </w:r>
      <w:r w:rsidR="00C6046A" w:rsidRPr="007C760E">
        <w:rPr>
          <w:rFonts w:ascii="Helvetica" w:hAnsi="Helvetica" w:cs="Microsoft Sans Serif"/>
          <w:sz w:val="22"/>
          <w:szCs w:val="22"/>
        </w:rPr>
        <w:t xml:space="preserve"> [4 marks]</w:t>
      </w:r>
    </w:p>
    <w:p w14:paraId="35823512" w14:textId="77777777" w:rsidR="007D498B" w:rsidRPr="007C760E" w:rsidRDefault="007D498B" w:rsidP="00DB4F05">
      <w:pPr>
        <w:rPr>
          <w:rFonts w:ascii="Helvetica" w:hAnsi="Helvetica" w:cs="Microsoft Sans Serif"/>
          <w:sz w:val="22"/>
          <w:szCs w:val="22"/>
        </w:rPr>
      </w:pPr>
    </w:p>
    <w:p w14:paraId="5889C13B" w14:textId="282A1C15" w:rsidR="00986094" w:rsidRPr="007C760E" w:rsidRDefault="005F55B4" w:rsidP="005F55B4">
      <w:pPr>
        <w:rPr>
          <w:rFonts w:ascii="Helvetica" w:hAnsi="Helvetica" w:cs="Microsoft Sans Serif"/>
          <w:sz w:val="22"/>
          <w:szCs w:val="22"/>
        </w:rPr>
      </w:pPr>
      <w:r w:rsidRPr="007C760E">
        <w:rPr>
          <w:rFonts w:ascii="Helvetica" w:hAnsi="Helvetica" w:cs="Microsoft Sans Serif"/>
          <w:sz w:val="22"/>
          <w:szCs w:val="22"/>
        </w:rPr>
        <w:t>Challenge Question</w:t>
      </w:r>
      <w:r w:rsidR="00BE36BB" w:rsidRPr="007C760E">
        <w:rPr>
          <w:rFonts w:ascii="Helvetica" w:hAnsi="Helvetica" w:cs="Microsoft Sans Serif"/>
          <w:sz w:val="22"/>
          <w:szCs w:val="22"/>
        </w:rPr>
        <w:t xml:space="preserve"> </w:t>
      </w:r>
      <w:r w:rsidR="00986094" w:rsidRPr="007C760E">
        <w:rPr>
          <w:rFonts w:ascii="Helvetica" w:hAnsi="Helvetica" w:cs="Microsoft Sans Serif"/>
          <w:sz w:val="22"/>
          <w:szCs w:val="22"/>
        </w:rPr>
        <w:t>A</w:t>
      </w:r>
      <w:r w:rsidRPr="007C760E">
        <w:rPr>
          <w:rFonts w:ascii="Helvetica" w:hAnsi="Helvetica" w:cs="Microsoft Sans Serif"/>
          <w:sz w:val="22"/>
          <w:szCs w:val="22"/>
        </w:rPr>
        <w:t xml:space="preserve">: </w:t>
      </w:r>
      <w:r w:rsidR="00563071">
        <w:rPr>
          <w:rFonts w:ascii="Helvetica" w:hAnsi="Helvetica" w:cs="Microsoft Sans Serif"/>
          <w:sz w:val="22"/>
          <w:szCs w:val="22"/>
        </w:rPr>
        <w:t xml:space="preserve">Write a function </w:t>
      </w:r>
      <w:proofErr w:type="spellStart"/>
      <w:r w:rsidR="00F02773">
        <w:rPr>
          <w:rFonts w:ascii="Helvetica" w:hAnsi="Helvetica" w:cs="Microsoft Sans Serif"/>
          <w:b/>
          <w:i/>
          <w:sz w:val="22"/>
          <w:szCs w:val="22"/>
        </w:rPr>
        <w:t>C</w:t>
      </w:r>
      <w:r w:rsidR="00563071" w:rsidRPr="007C760E">
        <w:rPr>
          <w:rFonts w:ascii="Helvetica" w:hAnsi="Helvetica" w:cs="Microsoft Sans Serif"/>
          <w:b/>
          <w:i/>
          <w:sz w:val="22"/>
          <w:szCs w:val="22"/>
        </w:rPr>
        <w:t>hallenge_A</w:t>
      </w:r>
      <w:proofErr w:type="spellEnd"/>
      <w:r w:rsidR="00563071">
        <w:rPr>
          <w:rFonts w:ascii="Helvetica" w:hAnsi="Helvetica" w:cs="Microsoft Sans Serif"/>
          <w:b/>
          <w:i/>
          <w:sz w:val="22"/>
          <w:szCs w:val="22"/>
        </w:rPr>
        <w:t xml:space="preserve"> </w:t>
      </w:r>
      <w:proofErr w:type="spellStart"/>
      <w:r w:rsidR="00563071" w:rsidRPr="00563071">
        <w:rPr>
          <w:rFonts w:ascii="Helvetica" w:hAnsi="Helvetica" w:cs="Microsoft Sans Serif"/>
          <w:sz w:val="22"/>
          <w:szCs w:val="22"/>
        </w:rPr>
        <w:t>to</w:t>
      </w:r>
      <w:r w:rsidR="00986094" w:rsidRPr="00563071">
        <w:rPr>
          <w:rFonts w:ascii="Helvetica" w:hAnsi="Helvetica" w:cs="Microsoft Sans Serif"/>
          <w:sz w:val="22"/>
          <w:szCs w:val="22"/>
        </w:rPr>
        <w:t></w:t>
      </w:r>
      <w:r w:rsidR="00563071">
        <w:rPr>
          <w:rFonts w:ascii="Helvetica" w:hAnsi="Helvetica" w:cs="Microsoft Sans Serif"/>
          <w:sz w:val="22"/>
          <w:szCs w:val="22"/>
        </w:rPr>
        <w:t>p</w:t>
      </w:r>
      <w:r w:rsidR="005F33A0" w:rsidRPr="007C760E">
        <w:rPr>
          <w:rFonts w:ascii="Helvetica" w:hAnsi="Helvetica" w:cs="Microsoft Sans Serif"/>
          <w:sz w:val="22"/>
          <w:szCs w:val="22"/>
        </w:rPr>
        <w:t>lot</w:t>
      </w:r>
      <w:proofErr w:type="spellEnd"/>
      <w:r w:rsidR="005F33A0" w:rsidRPr="007C760E">
        <w:rPr>
          <w:rFonts w:ascii="Helvetica" w:hAnsi="Helvetica" w:cs="Microsoft Sans Serif"/>
          <w:sz w:val="22"/>
          <w:szCs w:val="22"/>
        </w:rPr>
        <w:t xml:space="preserve"> the mean species richness as a function of time (measured in </w:t>
      </w:r>
      <w:r w:rsidR="00244A17">
        <w:rPr>
          <w:rFonts w:ascii="Helvetica" w:hAnsi="Helvetica" w:cs="Microsoft Sans Serif"/>
          <w:sz w:val="22"/>
          <w:szCs w:val="22"/>
        </w:rPr>
        <w:t>generations</w:t>
      </w:r>
      <w:r w:rsidR="005F33A0" w:rsidRPr="007C760E">
        <w:rPr>
          <w:rFonts w:ascii="Helvetica" w:hAnsi="Helvetica" w:cs="Microsoft Sans Serif"/>
          <w:sz w:val="22"/>
          <w:szCs w:val="22"/>
        </w:rPr>
        <w:t>) across a large number of repeat simulations</w:t>
      </w:r>
      <w:r w:rsidR="00153589" w:rsidRPr="007C760E">
        <w:rPr>
          <w:rFonts w:ascii="Helvetica" w:hAnsi="Helvetica" w:cs="Microsoft Sans Serif"/>
          <w:sz w:val="22"/>
          <w:szCs w:val="22"/>
        </w:rPr>
        <w:t xml:space="preserve"> using the same parameters as in question </w:t>
      </w:r>
      <w:r w:rsidR="0091557F" w:rsidRPr="007C760E">
        <w:rPr>
          <w:rFonts w:ascii="Helvetica" w:hAnsi="Helvetica" w:cs="Microsoft Sans Serif"/>
          <w:sz w:val="22"/>
          <w:szCs w:val="22"/>
        </w:rPr>
        <w:t>1</w:t>
      </w:r>
      <w:r w:rsidR="0091557F">
        <w:rPr>
          <w:rFonts w:ascii="Helvetica" w:hAnsi="Helvetica" w:cs="Microsoft Sans Serif"/>
          <w:sz w:val="22"/>
          <w:szCs w:val="22"/>
        </w:rPr>
        <w:t>6</w:t>
      </w:r>
      <w:r w:rsidR="005F33A0" w:rsidRPr="007C760E">
        <w:rPr>
          <w:rFonts w:ascii="Helvetica" w:hAnsi="Helvetica" w:cs="Microsoft Sans Serif"/>
          <w:sz w:val="22"/>
          <w:szCs w:val="22"/>
        </w:rPr>
        <w:t xml:space="preserve">.  </w:t>
      </w:r>
      <w:r w:rsidRPr="007C760E">
        <w:rPr>
          <w:rFonts w:ascii="Helvetica" w:hAnsi="Helvetica" w:cs="Microsoft Sans Serif"/>
          <w:sz w:val="22"/>
          <w:szCs w:val="22"/>
        </w:rPr>
        <w:t xml:space="preserve">Add </w:t>
      </w:r>
      <w:r w:rsidR="002A05D1" w:rsidRPr="007C760E">
        <w:rPr>
          <w:rFonts w:ascii="Helvetica" w:hAnsi="Helvetica" w:cs="Microsoft Sans Serif"/>
          <w:sz w:val="22"/>
          <w:szCs w:val="22"/>
        </w:rPr>
        <w:t xml:space="preserve">a </w:t>
      </w:r>
      <w:r w:rsidR="00962EF6">
        <w:rPr>
          <w:rFonts w:ascii="Helvetica" w:hAnsi="Helvetica" w:cs="Microsoft Sans Serif"/>
          <w:sz w:val="22"/>
          <w:szCs w:val="22"/>
        </w:rPr>
        <w:t>97</w:t>
      </w:r>
      <w:r w:rsidR="0078324E" w:rsidRPr="007C760E">
        <w:rPr>
          <w:rFonts w:ascii="Helvetica" w:hAnsi="Helvetica" w:cs="Microsoft Sans Serif"/>
          <w:sz w:val="22"/>
          <w:szCs w:val="22"/>
        </w:rPr>
        <w:t>.</w:t>
      </w:r>
      <w:r w:rsidR="00962EF6">
        <w:rPr>
          <w:rFonts w:ascii="Helvetica" w:hAnsi="Helvetica" w:cs="Microsoft Sans Serif"/>
          <w:sz w:val="22"/>
          <w:szCs w:val="22"/>
        </w:rPr>
        <w:t>2</w:t>
      </w:r>
      <w:r w:rsidR="0013497D" w:rsidRPr="007C760E">
        <w:rPr>
          <w:rFonts w:ascii="Helvetica" w:hAnsi="Helvetica" w:cs="Microsoft Sans Serif"/>
          <w:sz w:val="22"/>
          <w:szCs w:val="22"/>
        </w:rPr>
        <w:t>% confidence interval</w:t>
      </w:r>
      <w:r w:rsidR="002A05D1" w:rsidRPr="007C760E">
        <w:rPr>
          <w:rFonts w:ascii="Helvetica" w:hAnsi="Helvetica" w:cs="Microsoft Sans Serif"/>
          <w:sz w:val="22"/>
          <w:szCs w:val="22"/>
        </w:rPr>
        <w:t xml:space="preserve"> on the species richness at each point in time.  </w:t>
      </w:r>
      <w:r w:rsidR="005F33A0" w:rsidRPr="007C760E">
        <w:rPr>
          <w:rFonts w:ascii="Helvetica" w:hAnsi="Helvetica" w:cs="Microsoft Sans Serif"/>
          <w:sz w:val="22"/>
          <w:szCs w:val="22"/>
        </w:rPr>
        <w:t xml:space="preserve">Repeat this for both initial conditions (high initial diversity and low initial diversity). </w:t>
      </w:r>
      <w:r w:rsidR="005B356B" w:rsidRPr="007C760E">
        <w:rPr>
          <w:rFonts w:ascii="Helvetica" w:hAnsi="Helvetica" w:cs="Microsoft Sans Serif"/>
          <w:sz w:val="22"/>
          <w:szCs w:val="22"/>
        </w:rPr>
        <w:t xml:space="preserve">Estimate the number of </w:t>
      </w:r>
      <w:r w:rsidR="000B08C8">
        <w:rPr>
          <w:rFonts w:ascii="Helvetica" w:hAnsi="Helvetica" w:cs="Microsoft Sans Serif"/>
          <w:sz w:val="22"/>
          <w:szCs w:val="22"/>
        </w:rPr>
        <w:t>generations</w:t>
      </w:r>
      <w:r w:rsidR="005B356B" w:rsidRPr="007C760E">
        <w:rPr>
          <w:rFonts w:ascii="Helvetica" w:hAnsi="Helvetica" w:cs="Microsoft Sans Serif"/>
          <w:sz w:val="22"/>
          <w:szCs w:val="22"/>
        </w:rPr>
        <w:t xml:space="preserve"> needed for the system to reach dynamic equilibrium</w:t>
      </w:r>
      <w:r w:rsidR="00563071">
        <w:rPr>
          <w:rFonts w:ascii="Helvetica" w:hAnsi="Helvetica" w:cs="Microsoft Sans Serif"/>
          <w:sz w:val="22"/>
          <w:szCs w:val="22"/>
        </w:rPr>
        <w:t xml:space="preserve"> and mark this on the graph.</w:t>
      </w:r>
    </w:p>
    <w:p w14:paraId="60B9070A" w14:textId="77777777" w:rsidR="00986094" w:rsidRPr="007C760E" w:rsidRDefault="00986094" w:rsidP="005F55B4">
      <w:pPr>
        <w:rPr>
          <w:rFonts w:ascii="Helvetica" w:hAnsi="Helvetica" w:cs="Microsoft Sans Serif"/>
          <w:sz w:val="22"/>
          <w:szCs w:val="22"/>
        </w:rPr>
      </w:pPr>
    </w:p>
    <w:p w14:paraId="6DB73B5B" w14:textId="51F7BE1D" w:rsidR="005F33A0" w:rsidRPr="007C760E" w:rsidRDefault="00986094" w:rsidP="005F55B4">
      <w:pPr>
        <w:rPr>
          <w:rFonts w:ascii="Helvetica" w:hAnsi="Helvetica" w:cs="Microsoft Sans Serif"/>
          <w:sz w:val="22"/>
          <w:szCs w:val="22"/>
        </w:rPr>
      </w:pPr>
      <w:r w:rsidRPr="007C760E">
        <w:rPr>
          <w:rFonts w:ascii="Helvetica" w:hAnsi="Helvetica" w:cs="Microsoft Sans Serif"/>
          <w:sz w:val="22"/>
          <w:szCs w:val="22"/>
        </w:rPr>
        <w:t xml:space="preserve">Challenge Question B: </w:t>
      </w:r>
      <w:r w:rsidR="00563071" w:rsidRPr="00563071">
        <w:rPr>
          <w:rFonts w:ascii="Helvetica" w:hAnsi="Helvetica" w:cs="Microsoft Sans Serif"/>
          <w:sz w:val="22"/>
          <w:szCs w:val="22"/>
        </w:rPr>
        <w:t>Write a function</w:t>
      </w:r>
      <w:r w:rsidR="000E5D8F">
        <w:rPr>
          <w:rFonts w:ascii="Menlo Regular" w:hAnsi="Menlo Regular" w:cs="Menlo Regular"/>
          <w:b/>
          <w:color w:val="000000"/>
          <w:sz w:val="22"/>
          <w:szCs w:val="22"/>
        </w:rPr>
        <w:t xml:space="preserve"> </w:t>
      </w:r>
      <w:proofErr w:type="spellStart"/>
      <w:r w:rsidR="00F02773">
        <w:rPr>
          <w:rFonts w:ascii="Helvetica" w:hAnsi="Helvetica" w:cs="Microsoft Sans Serif"/>
          <w:b/>
          <w:i/>
          <w:sz w:val="22"/>
          <w:szCs w:val="22"/>
        </w:rPr>
        <w:t>C</w:t>
      </w:r>
      <w:r w:rsidR="00563071" w:rsidRPr="007C760E">
        <w:rPr>
          <w:rFonts w:ascii="Helvetica" w:hAnsi="Helvetica" w:cs="Microsoft Sans Serif"/>
          <w:b/>
          <w:i/>
          <w:sz w:val="22"/>
          <w:szCs w:val="22"/>
        </w:rPr>
        <w:t>hallenge_B</w:t>
      </w:r>
      <w:proofErr w:type="spellEnd"/>
      <w:r w:rsidR="00563071" w:rsidRPr="007C760E">
        <w:rPr>
          <w:rFonts w:ascii="Helvetica" w:hAnsi="Helvetica" w:cs="Microsoft Sans Serif"/>
          <w:sz w:val="22"/>
          <w:szCs w:val="22"/>
        </w:rPr>
        <w:t xml:space="preserve"> </w:t>
      </w:r>
      <w:r w:rsidR="000E5D8F">
        <w:rPr>
          <w:rFonts w:ascii="Helvetica" w:hAnsi="Helvetica" w:cs="Microsoft Sans Serif"/>
          <w:sz w:val="22"/>
          <w:szCs w:val="22"/>
        </w:rPr>
        <w:t>to p</w:t>
      </w:r>
      <w:r w:rsidR="007671EB" w:rsidRPr="007C760E">
        <w:rPr>
          <w:rFonts w:ascii="Helvetica" w:hAnsi="Helvetica" w:cs="Microsoft Sans Serif"/>
          <w:sz w:val="22"/>
          <w:szCs w:val="22"/>
        </w:rPr>
        <w:t xml:space="preserve">lot </w:t>
      </w:r>
      <w:r w:rsidRPr="007C760E">
        <w:rPr>
          <w:rFonts w:ascii="Helvetica" w:hAnsi="Helvetica" w:cs="Microsoft Sans Serif"/>
          <w:sz w:val="22"/>
          <w:szCs w:val="22"/>
        </w:rPr>
        <w:t>a</w:t>
      </w:r>
      <w:r w:rsidR="007671EB" w:rsidRPr="007C760E">
        <w:rPr>
          <w:rFonts w:ascii="Helvetica" w:hAnsi="Helvetica" w:cs="Microsoft Sans Serif"/>
          <w:sz w:val="22"/>
          <w:szCs w:val="22"/>
        </w:rPr>
        <w:t xml:space="preserve"> graph showing </w:t>
      </w:r>
      <w:r w:rsidRPr="007C760E">
        <w:rPr>
          <w:rFonts w:ascii="Helvetica" w:hAnsi="Helvetica" w:cs="Microsoft Sans Serif"/>
          <w:sz w:val="22"/>
          <w:szCs w:val="22"/>
        </w:rPr>
        <w:t xml:space="preserve">many </w:t>
      </w:r>
      <w:r w:rsidR="007671EB" w:rsidRPr="007C760E">
        <w:rPr>
          <w:rFonts w:ascii="Helvetica" w:hAnsi="Helvetica" w:cs="Microsoft Sans Serif"/>
          <w:sz w:val="22"/>
          <w:szCs w:val="22"/>
        </w:rPr>
        <w:t xml:space="preserve">averaged time series for a whole range of </w:t>
      </w:r>
      <w:r w:rsidR="00EB50ED" w:rsidRPr="007C760E">
        <w:rPr>
          <w:rFonts w:ascii="Helvetica" w:hAnsi="Helvetica" w:cs="Microsoft Sans Serif"/>
          <w:sz w:val="22"/>
          <w:szCs w:val="22"/>
        </w:rPr>
        <w:t xml:space="preserve">different </w:t>
      </w:r>
      <w:r w:rsidR="007671EB" w:rsidRPr="007C760E">
        <w:rPr>
          <w:rFonts w:ascii="Helvetica" w:hAnsi="Helvetica" w:cs="Microsoft Sans Serif"/>
          <w:sz w:val="22"/>
          <w:szCs w:val="22"/>
        </w:rPr>
        <w:t xml:space="preserve">initial species </w:t>
      </w:r>
      <w:proofErr w:type="spellStart"/>
      <w:r w:rsidR="007671EB" w:rsidRPr="007C760E">
        <w:rPr>
          <w:rFonts w:ascii="Helvetica" w:hAnsi="Helvetica" w:cs="Microsoft Sans Serif"/>
          <w:sz w:val="22"/>
          <w:szCs w:val="22"/>
        </w:rPr>
        <w:t>richnesses</w:t>
      </w:r>
      <w:proofErr w:type="spellEnd"/>
      <w:r w:rsidR="007671EB" w:rsidRPr="007C760E">
        <w:rPr>
          <w:rFonts w:ascii="Helvetica" w:hAnsi="Helvetica" w:cs="Microsoft Sans Serif"/>
          <w:sz w:val="22"/>
          <w:szCs w:val="22"/>
        </w:rPr>
        <w:t>.</w:t>
      </w:r>
      <w:r w:rsidR="005F33A0" w:rsidRPr="007C760E">
        <w:rPr>
          <w:rFonts w:ascii="Helvetica" w:hAnsi="Helvetica" w:cs="Microsoft Sans Serif"/>
          <w:sz w:val="22"/>
          <w:szCs w:val="22"/>
        </w:rPr>
        <w:t xml:space="preserve"> </w:t>
      </w:r>
      <w:r w:rsidR="00EB50ED" w:rsidRPr="007C760E">
        <w:rPr>
          <w:rFonts w:ascii="Helvetica" w:hAnsi="Helvetica" w:cs="Microsoft Sans Serif"/>
          <w:sz w:val="22"/>
          <w:szCs w:val="22"/>
        </w:rPr>
        <w:t>In each initial community</w:t>
      </w:r>
      <w:r w:rsidR="00672160">
        <w:rPr>
          <w:rFonts w:ascii="Helvetica" w:hAnsi="Helvetica" w:cs="Microsoft Sans Serif"/>
          <w:sz w:val="22"/>
          <w:szCs w:val="22"/>
        </w:rPr>
        <w:t xml:space="preserve"> state</w:t>
      </w:r>
      <w:r w:rsidR="00EB50ED" w:rsidRPr="007C760E">
        <w:rPr>
          <w:rFonts w:ascii="Helvetica" w:hAnsi="Helvetica" w:cs="Microsoft Sans Serif"/>
          <w:sz w:val="22"/>
          <w:szCs w:val="22"/>
        </w:rPr>
        <w:t xml:space="preserve">, </w:t>
      </w:r>
      <w:r w:rsidR="00672160">
        <w:rPr>
          <w:rFonts w:ascii="Helvetica" w:hAnsi="Helvetica" w:cs="Microsoft Sans Serif"/>
          <w:sz w:val="22"/>
          <w:szCs w:val="22"/>
        </w:rPr>
        <w:t>each</w:t>
      </w:r>
      <w:r w:rsidR="00EB50ED" w:rsidRPr="007C760E">
        <w:rPr>
          <w:rFonts w:ascii="Helvetica" w:hAnsi="Helvetica" w:cs="Microsoft Sans Serif"/>
          <w:sz w:val="22"/>
          <w:szCs w:val="22"/>
        </w:rPr>
        <w:t xml:space="preserve"> </w:t>
      </w:r>
      <w:r w:rsidR="00672160">
        <w:rPr>
          <w:rFonts w:ascii="Helvetica" w:hAnsi="Helvetica" w:cs="Microsoft Sans Serif"/>
          <w:sz w:val="22"/>
          <w:szCs w:val="22"/>
        </w:rPr>
        <w:t xml:space="preserve">individual </w:t>
      </w:r>
      <w:r w:rsidR="00EB50ED" w:rsidRPr="007C760E">
        <w:rPr>
          <w:rFonts w:ascii="Helvetica" w:hAnsi="Helvetica" w:cs="Microsoft Sans Serif"/>
          <w:sz w:val="22"/>
          <w:szCs w:val="22"/>
        </w:rPr>
        <w:t xml:space="preserve">should be equally likely to take any species </w:t>
      </w:r>
      <w:r w:rsidR="00672160">
        <w:rPr>
          <w:rFonts w:ascii="Helvetica" w:hAnsi="Helvetica" w:cs="Microsoft Sans Serif"/>
          <w:sz w:val="22"/>
          <w:szCs w:val="22"/>
        </w:rPr>
        <w:t>identity</w:t>
      </w:r>
      <w:r w:rsidR="00EB50ED" w:rsidRPr="007C760E">
        <w:rPr>
          <w:rFonts w:ascii="Helvetica" w:hAnsi="Helvetica" w:cs="Microsoft Sans Serif"/>
          <w:sz w:val="22"/>
          <w:szCs w:val="22"/>
        </w:rPr>
        <w:t>.</w:t>
      </w:r>
      <w:r w:rsidR="000E5D8F">
        <w:rPr>
          <w:rFonts w:ascii="Helvetica" w:hAnsi="Helvetica" w:cs="Microsoft Sans Serif"/>
          <w:sz w:val="22"/>
          <w:szCs w:val="22"/>
        </w:rPr>
        <w:t xml:space="preserve"> </w:t>
      </w:r>
      <w:r w:rsidR="00EB50ED" w:rsidRPr="007C760E">
        <w:rPr>
          <w:rFonts w:ascii="Helvetica" w:hAnsi="Helvetica" w:cs="Microsoft Sans Serif"/>
          <w:sz w:val="22"/>
          <w:szCs w:val="22"/>
        </w:rPr>
        <w:t>(Hint: it’s OK both here and elsewhere to make additional functions of your own to help make your code neater)</w:t>
      </w:r>
    </w:p>
    <w:p w14:paraId="40D7839D" w14:textId="77777777" w:rsidR="007B4D76" w:rsidRPr="007C760E" w:rsidRDefault="007B4D76" w:rsidP="005F55B4">
      <w:pPr>
        <w:rPr>
          <w:rFonts w:ascii="Helvetica" w:hAnsi="Helvetica" w:cs="Microsoft Sans Serif"/>
          <w:sz w:val="22"/>
          <w:szCs w:val="22"/>
        </w:rPr>
      </w:pPr>
    </w:p>
    <w:p w14:paraId="71707454" w14:textId="77777777" w:rsidR="000E5D8F" w:rsidRDefault="000E5D8F" w:rsidP="002F1B11">
      <w:pPr>
        <w:tabs>
          <w:tab w:val="left" w:pos="467"/>
          <w:tab w:val="center" w:pos="4390"/>
        </w:tabs>
        <w:jc w:val="center"/>
        <w:rPr>
          <w:rFonts w:ascii="Helvetica" w:hAnsi="Helvetica" w:cs="Microsoft Sans Serif"/>
          <w:b/>
          <w:sz w:val="28"/>
          <w:szCs w:val="28"/>
        </w:rPr>
      </w:pPr>
    </w:p>
    <w:p w14:paraId="022BB27B" w14:textId="77777777" w:rsidR="000E5D8F" w:rsidRDefault="000E5D8F" w:rsidP="002F1B11">
      <w:pPr>
        <w:tabs>
          <w:tab w:val="left" w:pos="467"/>
          <w:tab w:val="center" w:pos="4390"/>
        </w:tabs>
        <w:jc w:val="center"/>
        <w:rPr>
          <w:rFonts w:ascii="Helvetica" w:hAnsi="Helvetica" w:cs="Microsoft Sans Serif"/>
          <w:b/>
          <w:sz w:val="28"/>
          <w:szCs w:val="28"/>
        </w:rPr>
      </w:pPr>
    </w:p>
    <w:p w14:paraId="4AF91BD7" w14:textId="3C5957B3" w:rsidR="002F1B11" w:rsidRPr="007C760E" w:rsidRDefault="003C0259" w:rsidP="002F1B11">
      <w:pPr>
        <w:tabs>
          <w:tab w:val="left" w:pos="467"/>
          <w:tab w:val="center" w:pos="4390"/>
        </w:tabs>
        <w:jc w:val="center"/>
        <w:rPr>
          <w:rFonts w:ascii="Helvetica" w:hAnsi="Helvetica" w:cs="Microsoft Sans Serif"/>
          <w:b/>
          <w:sz w:val="28"/>
          <w:szCs w:val="28"/>
        </w:rPr>
      </w:pPr>
      <w:r w:rsidRPr="007C760E">
        <w:rPr>
          <w:rFonts w:ascii="Helvetica" w:hAnsi="Helvetica" w:cs="Microsoft Sans Serif"/>
          <w:b/>
          <w:sz w:val="28"/>
          <w:szCs w:val="28"/>
        </w:rPr>
        <w:t xml:space="preserve">Simulations using </w:t>
      </w:r>
      <w:r w:rsidR="004C4C62" w:rsidRPr="007C760E">
        <w:rPr>
          <w:rFonts w:ascii="Helvetica" w:hAnsi="Helvetica" w:cs="Microsoft Sans Serif"/>
          <w:b/>
          <w:sz w:val="28"/>
          <w:szCs w:val="28"/>
        </w:rPr>
        <w:t>HPC</w:t>
      </w:r>
    </w:p>
    <w:p w14:paraId="0AC788D0" w14:textId="77777777" w:rsidR="002F1B11" w:rsidRDefault="002F1B11" w:rsidP="002F1B11">
      <w:pPr>
        <w:tabs>
          <w:tab w:val="left" w:pos="467"/>
          <w:tab w:val="center" w:pos="4390"/>
        </w:tabs>
        <w:jc w:val="center"/>
        <w:rPr>
          <w:rFonts w:ascii="Helvetica" w:hAnsi="Helvetica" w:cs="Microsoft Sans Serif"/>
          <w:b/>
          <w:sz w:val="22"/>
          <w:szCs w:val="22"/>
        </w:rPr>
      </w:pPr>
    </w:p>
    <w:p w14:paraId="4367FAAA" w14:textId="32F7F7AD" w:rsidR="0041181E" w:rsidRPr="000E5D8F" w:rsidRDefault="0041181E" w:rsidP="0041181E">
      <w:pPr>
        <w:tabs>
          <w:tab w:val="left" w:pos="467"/>
          <w:tab w:val="center" w:pos="4390"/>
        </w:tabs>
        <w:rPr>
          <w:rFonts w:ascii="Helvetica" w:hAnsi="Helvetica" w:cs="Microsoft Sans Serif"/>
          <w:sz w:val="22"/>
          <w:szCs w:val="22"/>
        </w:rPr>
      </w:pPr>
      <w:r w:rsidRPr="007C760E">
        <w:rPr>
          <w:rFonts w:ascii="Helvetica" w:hAnsi="Helvetica" w:cs="Microsoft Sans Serif"/>
          <w:sz w:val="22"/>
          <w:szCs w:val="22"/>
        </w:rPr>
        <w:t>You are going to be running a much larger simulation of the same type that you conducted for your answer to question 1</w:t>
      </w:r>
      <w:r w:rsidR="00AA001E">
        <w:rPr>
          <w:rFonts w:ascii="Helvetica" w:hAnsi="Helvetica" w:cs="Microsoft Sans Serif"/>
          <w:sz w:val="22"/>
          <w:szCs w:val="22"/>
        </w:rPr>
        <w:t>6</w:t>
      </w:r>
      <w:r w:rsidRPr="007C760E">
        <w:rPr>
          <w:rFonts w:ascii="Helvetica" w:hAnsi="Helvetica" w:cs="Microsoft Sans Serif"/>
          <w:sz w:val="22"/>
          <w:szCs w:val="22"/>
        </w:rPr>
        <w:t xml:space="preserve"> and with more repeat readings. To do this requires use of high performance computing (HPC) and some adaptation of your R code.</w:t>
      </w:r>
      <w:r>
        <w:rPr>
          <w:rFonts w:ascii="Helvetica" w:hAnsi="Helvetica" w:cs="Microsoft Sans Serif"/>
          <w:sz w:val="22"/>
          <w:szCs w:val="22"/>
        </w:rPr>
        <w:t xml:space="preserve"> </w:t>
      </w:r>
    </w:p>
    <w:p w14:paraId="5EAE2F38" w14:textId="77777777" w:rsidR="0041181E" w:rsidRDefault="0041181E" w:rsidP="00CD7212">
      <w:pPr>
        <w:rPr>
          <w:rFonts w:ascii="Helvetica" w:hAnsi="Helvetica" w:cs="Microsoft Sans Serif"/>
          <w:color w:val="0000FF"/>
          <w:sz w:val="22"/>
          <w:szCs w:val="22"/>
        </w:rPr>
      </w:pPr>
    </w:p>
    <w:p w14:paraId="0CB08681" w14:textId="60D97C63" w:rsidR="006E5747" w:rsidRDefault="002F1B11" w:rsidP="00CD7212">
      <w:pPr>
        <w:rPr>
          <w:rFonts w:ascii="Helvetica" w:hAnsi="Helvetica" w:cs="Microsoft Sans Serif"/>
          <w:sz w:val="22"/>
          <w:szCs w:val="22"/>
        </w:rPr>
      </w:pPr>
      <w:r w:rsidRPr="007C760E">
        <w:rPr>
          <w:rFonts w:ascii="Helvetica" w:hAnsi="Helvetica" w:cs="Microsoft Sans Serif"/>
          <w:sz w:val="22"/>
          <w:szCs w:val="22"/>
        </w:rPr>
        <w:t>1</w:t>
      </w:r>
      <w:r w:rsidR="0041181E">
        <w:rPr>
          <w:rFonts w:ascii="Helvetica" w:hAnsi="Helvetica" w:cs="Microsoft Sans Serif"/>
          <w:sz w:val="22"/>
          <w:szCs w:val="22"/>
        </w:rPr>
        <w:t>7</w:t>
      </w:r>
      <w:r w:rsidRPr="007C760E">
        <w:rPr>
          <w:rFonts w:ascii="Helvetica" w:hAnsi="Helvetica" w:cs="Microsoft Sans Serif"/>
          <w:sz w:val="22"/>
          <w:szCs w:val="22"/>
        </w:rPr>
        <w:t xml:space="preserve">.) </w:t>
      </w:r>
      <w:r w:rsidR="0041181E">
        <w:rPr>
          <w:rFonts w:ascii="Helvetica" w:hAnsi="Helvetica" w:cs="Microsoft Sans Serif"/>
          <w:sz w:val="22"/>
          <w:szCs w:val="22"/>
        </w:rPr>
        <w:t>C</w:t>
      </w:r>
      <w:r w:rsidR="0041181E" w:rsidRPr="007C760E">
        <w:rPr>
          <w:rFonts w:ascii="Helvetica" w:hAnsi="Helvetica" w:cs="Microsoft Sans Serif"/>
          <w:sz w:val="22"/>
          <w:szCs w:val="22"/>
        </w:rPr>
        <w:t xml:space="preserve">reate a function </w:t>
      </w:r>
      <w:proofErr w:type="spellStart"/>
      <w:r w:rsidR="0041181E" w:rsidRPr="007C760E">
        <w:rPr>
          <w:rFonts w:ascii="Helvetica" w:hAnsi="Helvetica" w:cs="Microsoft Sans Serif"/>
          <w:b/>
          <w:i/>
          <w:sz w:val="22"/>
          <w:szCs w:val="22"/>
        </w:rPr>
        <w:t>cluster_run</w:t>
      </w:r>
      <w:proofErr w:type="spellEnd"/>
      <w:r w:rsidR="000E5D8F">
        <w:rPr>
          <w:rFonts w:ascii="Helvetica" w:hAnsi="Helvetica" w:cs="Microsoft Sans Serif"/>
          <w:b/>
          <w:i/>
          <w:sz w:val="22"/>
          <w:szCs w:val="22"/>
        </w:rPr>
        <w:t xml:space="preserve"> </w:t>
      </w:r>
      <w:r w:rsidR="0041181E" w:rsidRPr="007C760E">
        <w:rPr>
          <w:rFonts w:ascii="Helvetica" w:hAnsi="Helvetica" w:cs="Microsoft Sans Serif"/>
          <w:sz w:val="22"/>
          <w:szCs w:val="22"/>
        </w:rPr>
        <w:t xml:space="preserve">which accepts </w:t>
      </w:r>
      <w:r w:rsidR="00AA001E">
        <w:rPr>
          <w:rFonts w:ascii="Helvetica" w:hAnsi="Helvetica" w:cs="Microsoft Sans Serif"/>
          <w:sz w:val="22"/>
          <w:szCs w:val="22"/>
        </w:rPr>
        <w:t>seven</w:t>
      </w:r>
      <w:r w:rsidR="0041181E" w:rsidRPr="007C760E">
        <w:rPr>
          <w:rFonts w:ascii="Helvetica" w:hAnsi="Helvetica" w:cs="Microsoft Sans Serif"/>
          <w:sz w:val="22"/>
          <w:szCs w:val="22"/>
        </w:rPr>
        <w:t xml:space="preserve"> input parameters: </w:t>
      </w:r>
      <w:proofErr w:type="spellStart"/>
      <w:r w:rsidR="0041181E" w:rsidRPr="000E5D8F">
        <w:rPr>
          <w:rFonts w:ascii="Helvetica" w:hAnsi="Helvetica" w:cs="Microsoft Sans Serif"/>
          <w:b/>
          <w:i/>
          <w:sz w:val="22"/>
          <w:szCs w:val="22"/>
        </w:rPr>
        <w:t>speciation_rate</w:t>
      </w:r>
      <w:proofErr w:type="spellEnd"/>
      <w:r w:rsidR="0041181E" w:rsidRPr="000E5D8F">
        <w:rPr>
          <w:rFonts w:ascii="Helvetica" w:hAnsi="Helvetica" w:cs="Microsoft Sans Serif"/>
          <w:sz w:val="22"/>
          <w:szCs w:val="22"/>
        </w:rPr>
        <w:t xml:space="preserve">, </w:t>
      </w:r>
      <w:r w:rsidR="0041181E" w:rsidRPr="000E5D8F">
        <w:rPr>
          <w:rFonts w:ascii="Helvetica" w:hAnsi="Helvetica" w:cs="Microsoft Sans Serif"/>
          <w:b/>
          <w:i/>
          <w:sz w:val="22"/>
          <w:szCs w:val="22"/>
        </w:rPr>
        <w:t>size</w:t>
      </w:r>
      <w:r w:rsidR="0041181E" w:rsidRPr="000E5D8F">
        <w:rPr>
          <w:rFonts w:ascii="Helvetica" w:hAnsi="Helvetica" w:cs="Microsoft Sans Serif"/>
          <w:i/>
          <w:sz w:val="22"/>
          <w:szCs w:val="22"/>
          <w:u w:val="single"/>
        </w:rPr>
        <w:t xml:space="preserve">, </w:t>
      </w:r>
      <w:proofErr w:type="spellStart"/>
      <w:r w:rsidR="0041181E" w:rsidRPr="000E5D8F">
        <w:rPr>
          <w:rFonts w:ascii="Helvetica" w:hAnsi="Helvetica" w:cs="Microsoft Sans Serif"/>
          <w:b/>
          <w:i/>
          <w:sz w:val="22"/>
          <w:szCs w:val="22"/>
        </w:rPr>
        <w:t>wall_time</w:t>
      </w:r>
      <w:proofErr w:type="spellEnd"/>
      <w:r w:rsidR="0041181E" w:rsidRPr="000E5D8F">
        <w:rPr>
          <w:rFonts w:ascii="Helvetica" w:hAnsi="Helvetica" w:cs="Microsoft Sans Serif"/>
          <w:sz w:val="22"/>
          <w:szCs w:val="22"/>
        </w:rPr>
        <w:t xml:space="preserve">, </w:t>
      </w:r>
      <w:proofErr w:type="spellStart"/>
      <w:r w:rsidR="0041181E" w:rsidRPr="000E5D8F">
        <w:rPr>
          <w:rFonts w:ascii="Helvetica" w:hAnsi="Helvetica" w:cs="Microsoft Sans Serif"/>
          <w:b/>
          <w:i/>
          <w:sz w:val="22"/>
          <w:szCs w:val="22"/>
        </w:rPr>
        <w:t>interval_rich</w:t>
      </w:r>
      <w:proofErr w:type="spellEnd"/>
      <w:r w:rsidR="0041181E" w:rsidRPr="000E5D8F">
        <w:rPr>
          <w:rFonts w:ascii="Helvetica" w:hAnsi="Helvetica" w:cs="Microsoft Sans Serif"/>
          <w:sz w:val="22"/>
          <w:szCs w:val="22"/>
        </w:rPr>
        <w:t xml:space="preserve">, </w:t>
      </w:r>
      <w:proofErr w:type="spellStart"/>
      <w:r w:rsidR="0041181E" w:rsidRPr="000E5D8F">
        <w:rPr>
          <w:rFonts w:ascii="Helvetica" w:hAnsi="Helvetica" w:cs="Microsoft Sans Serif"/>
          <w:b/>
          <w:i/>
          <w:sz w:val="22"/>
          <w:szCs w:val="22"/>
        </w:rPr>
        <w:t>interval_oct</w:t>
      </w:r>
      <w:proofErr w:type="spellEnd"/>
      <w:r w:rsidR="00AA001E" w:rsidRPr="000E5D8F">
        <w:rPr>
          <w:rFonts w:ascii="Helvetica" w:hAnsi="Helvetica" w:cs="Microsoft Sans Serif"/>
          <w:sz w:val="22"/>
          <w:szCs w:val="22"/>
        </w:rPr>
        <w:t>,</w:t>
      </w:r>
      <w:r w:rsidR="0041181E" w:rsidRPr="000E5D8F">
        <w:rPr>
          <w:rFonts w:ascii="Helvetica" w:hAnsi="Helvetica" w:cs="Microsoft Sans Serif"/>
          <w:sz w:val="22"/>
          <w:szCs w:val="22"/>
        </w:rPr>
        <w:t xml:space="preserve"> </w:t>
      </w:r>
      <w:proofErr w:type="spellStart"/>
      <w:r w:rsidR="0041181E" w:rsidRPr="000E5D8F">
        <w:rPr>
          <w:rFonts w:ascii="Helvetica" w:hAnsi="Helvetica" w:cs="Microsoft Sans Serif"/>
          <w:b/>
          <w:i/>
          <w:sz w:val="22"/>
          <w:szCs w:val="22"/>
        </w:rPr>
        <w:t>burn_in_generations</w:t>
      </w:r>
      <w:proofErr w:type="spellEnd"/>
      <w:r w:rsidR="00AA001E" w:rsidRPr="000E5D8F">
        <w:rPr>
          <w:rFonts w:ascii="Helvetica" w:hAnsi="Helvetica" w:cs="Microsoft Sans Serif"/>
          <w:b/>
          <w:i/>
          <w:sz w:val="22"/>
          <w:szCs w:val="22"/>
        </w:rPr>
        <w:t xml:space="preserve"> </w:t>
      </w:r>
      <w:r w:rsidR="00AA001E" w:rsidRPr="000E5D8F">
        <w:rPr>
          <w:rFonts w:ascii="Helvetica" w:hAnsi="Helvetica" w:cs="Microsoft Sans Serif"/>
          <w:sz w:val="22"/>
          <w:szCs w:val="22"/>
        </w:rPr>
        <w:t>and</w:t>
      </w:r>
      <w:r w:rsidR="00AA001E" w:rsidRPr="000E5D8F">
        <w:rPr>
          <w:rFonts w:ascii="Helvetica" w:hAnsi="Helvetica" w:cs="Microsoft Sans Serif"/>
          <w:b/>
          <w:i/>
          <w:sz w:val="22"/>
          <w:szCs w:val="22"/>
        </w:rPr>
        <w:t xml:space="preserve"> </w:t>
      </w:r>
      <w:proofErr w:type="spellStart"/>
      <w:r w:rsidR="00AA001E" w:rsidRPr="000E5D8F">
        <w:rPr>
          <w:rFonts w:ascii="Helvetica" w:hAnsi="Helvetica" w:cs="Microsoft Sans Serif"/>
          <w:b/>
          <w:i/>
          <w:sz w:val="22"/>
          <w:szCs w:val="22"/>
        </w:rPr>
        <w:t>output_file_name</w:t>
      </w:r>
      <w:proofErr w:type="spellEnd"/>
      <w:r w:rsidR="0041181E" w:rsidRPr="007C760E">
        <w:rPr>
          <w:rFonts w:ascii="Helvetica" w:hAnsi="Helvetica" w:cs="Microsoft Sans Serif"/>
          <w:sz w:val="22"/>
          <w:szCs w:val="22"/>
        </w:rPr>
        <w:t>.</w:t>
      </w:r>
      <w:r w:rsidR="0041181E">
        <w:rPr>
          <w:rFonts w:ascii="Helvetica" w:hAnsi="Helvetica" w:cs="Microsoft Sans Serif"/>
          <w:sz w:val="22"/>
          <w:szCs w:val="22"/>
        </w:rPr>
        <w:t xml:space="preserve"> </w:t>
      </w:r>
      <w:r w:rsidR="00C8598F" w:rsidRPr="007C760E">
        <w:rPr>
          <w:rFonts w:ascii="Helvetica" w:hAnsi="Helvetica" w:cs="Microsoft Sans Serif"/>
          <w:sz w:val="22"/>
          <w:szCs w:val="22"/>
        </w:rPr>
        <w:t>[</w:t>
      </w:r>
      <w:r w:rsidR="00C8598F">
        <w:rPr>
          <w:rFonts w:ascii="Helvetica" w:hAnsi="Helvetica" w:cs="Microsoft Sans Serif"/>
          <w:sz w:val="22"/>
          <w:szCs w:val="22"/>
        </w:rPr>
        <w:t>6</w:t>
      </w:r>
      <w:r w:rsidR="00C8598F" w:rsidRPr="007C760E">
        <w:rPr>
          <w:rFonts w:ascii="Helvetica" w:hAnsi="Helvetica" w:cs="Microsoft Sans Serif"/>
          <w:sz w:val="22"/>
          <w:szCs w:val="22"/>
        </w:rPr>
        <w:t xml:space="preserve"> marks]</w:t>
      </w:r>
      <w:r w:rsidR="00C8598F">
        <w:rPr>
          <w:rFonts w:ascii="Helvetica" w:hAnsi="Helvetica" w:cs="Microsoft Sans Serif"/>
          <w:sz w:val="22"/>
          <w:szCs w:val="22"/>
        </w:rPr>
        <w:t xml:space="preserve"> </w:t>
      </w:r>
      <w:r w:rsidR="006E5747" w:rsidRPr="006E5747">
        <w:rPr>
          <w:rFonts w:ascii="Helvetica" w:hAnsi="Helvetica" w:cs="Microsoft Sans Serif"/>
          <w:sz w:val="22"/>
          <w:szCs w:val="22"/>
        </w:rPr>
        <w:t>This function should</w:t>
      </w:r>
      <w:r w:rsidR="006E5747">
        <w:rPr>
          <w:rFonts w:ascii="Helvetica" w:hAnsi="Helvetica" w:cs="Microsoft Sans Serif"/>
          <w:sz w:val="22"/>
          <w:szCs w:val="22"/>
        </w:rPr>
        <w:t>:</w:t>
      </w:r>
    </w:p>
    <w:p w14:paraId="6EB585C2" w14:textId="0FB95AB1" w:rsidR="006E5747" w:rsidRDefault="006E5747" w:rsidP="006E5747">
      <w:pPr>
        <w:pStyle w:val="ListParagraph"/>
        <w:numPr>
          <w:ilvl w:val="0"/>
          <w:numId w:val="15"/>
        </w:numPr>
        <w:rPr>
          <w:rFonts w:ascii="Helvetica" w:hAnsi="Helvetica" w:cs="Microsoft Sans Serif"/>
          <w:sz w:val="22"/>
          <w:szCs w:val="22"/>
        </w:rPr>
      </w:pPr>
      <w:r>
        <w:rPr>
          <w:rFonts w:ascii="Helvetica" w:hAnsi="Helvetica" w:cs="Microsoft Sans Serif"/>
          <w:sz w:val="22"/>
          <w:szCs w:val="22"/>
        </w:rPr>
        <w:t>S</w:t>
      </w:r>
      <w:r w:rsidR="0041181E" w:rsidRPr="006E5747">
        <w:rPr>
          <w:rFonts w:ascii="Helvetica" w:hAnsi="Helvetica" w:cs="Microsoft Sans Serif"/>
          <w:sz w:val="22"/>
          <w:szCs w:val="22"/>
        </w:rPr>
        <w:t>tart with a community wit</w:t>
      </w:r>
      <w:r w:rsidR="000E5D8F">
        <w:rPr>
          <w:rFonts w:ascii="Helvetica" w:hAnsi="Helvetica" w:cs="Microsoft Sans Serif"/>
          <w:sz w:val="22"/>
          <w:szCs w:val="22"/>
        </w:rPr>
        <w:t xml:space="preserve">h size given by the input </w:t>
      </w:r>
      <w:r w:rsidR="000E5D8F" w:rsidRPr="000E5D8F">
        <w:rPr>
          <w:rFonts w:ascii="Helvetica" w:hAnsi="Helvetica" w:cs="Microsoft Sans Serif"/>
          <w:b/>
          <w:i/>
          <w:sz w:val="22"/>
          <w:szCs w:val="22"/>
        </w:rPr>
        <w:t>size</w:t>
      </w:r>
      <w:r w:rsidR="0041181E" w:rsidRPr="006E5747">
        <w:rPr>
          <w:rFonts w:ascii="Helvetica" w:hAnsi="Helvetica" w:cs="Microsoft Sans Serif"/>
          <w:sz w:val="22"/>
          <w:szCs w:val="22"/>
        </w:rPr>
        <w:t xml:space="preserve"> and minimal diversity.</w:t>
      </w:r>
    </w:p>
    <w:p w14:paraId="12CDCD4E" w14:textId="62BD6000" w:rsidR="0041181E" w:rsidRPr="006E5747" w:rsidRDefault="006E5747" w:rsidP="006E5747">
      <w:pPr>
        <w:pStyle w:val="ListParagraph"/>
        <w:numPr>
          <w:ilvl w:val="0"/>
          <w:numId w:val="15"/>
        </w:numPr>
        <w:rPr>
          <w:rFonts w:ascii="Helvetica" w:hAnsi="Helvetica" w:cs="Microsoft Sans Serif"/>
          <w:sz w:val="22"/>
          <w:szCs w:val="22"/>
        </w:rPr>
      </w:pPr>
      <w:r>
        <w:rPr>
          <w:rFonts w:ascii="Helvetica" w:hAnsi="Helvetica" w:cs="Microsoft Sans Serif"/>
          <w:sz w:val="22"/>
          <w:szCs w:val="22"/>
        </w:rPr>
        <w:t>A</w:t>
      </w:r>
      <w:r w:rsidR="0041181E" w:rsidRPr="006E5747">
        <w:rPr>
          <w:rFonts w:ascii="Helvetica" w:hAnsi="Helvetica" w:cs="Microsoft Sans Serif"/>
          <w:sz w:val="22"/>
          <w:szCs w:val="22"/>
        </w:rPr>
        <w:t xml:space="preserve">pply neutral generations with a speciation rate </w:t>
      </w:r>
      <w:r w:rsidR="000E5D8F">
        <w:rPr>
          <w:rFonts w:ascii="Helvetica" w:hAnsi="Helvetica" w:cs="Microsoft Sans Serif"/>
          <w:sz w:val="22"/>
          <w:szCs w:val="22"/>
        </w:rPr>
        <w:t xml:space="preserve">given by </w:t>
      </w:r>
      <w:proofErr w:type="spellStart"/>
      <w:r w:rsidR="000E5D8F" w:rsidRPr="000E5D8F">
        <w:rPr>
          <w:rFonts w:ascii="Helvetica" w:hAnsi="Helvetica" w:cs="Microsoft Sans Serif"/>
          <w:b/>
          <w:i/>
          <w:sz w:val="22"/>
          <w:szCs w:val="22"/>
        </w:rPr>
        <w:t>speciation_rate</w:t>
      </w:r>
      <w:proofErr w:type="spellEnd"/>
      <w:r w:rsidRPr="006E5747">
        <w:rPr>
          <w:rFonts w:ascii="Helvetica" w:hAnsi="Helvetica" w:cs="Microsoft Sans Serif"/>
          <w:sz w:val="22"/>
          <w:szCs w:val="22"/>
        </w:rPr>
        <w:t xml:space="preserve"> for a predefined amount of time </w:t>
      </w:r>
      <w:proofErr w:type="spellStart"/>
      <w:r w:rsidR="00474E2C" w:rsidRPr="000E5D8F">
        <w:rPr>
          <w:rFonts w:ascii="Helvetica" w:hAnsi="Helvetica" w:cs="Microsoft Sans Serif"/>
          <w:b/>
          <w:i/>
          <w:sz w:val="22"/>
          <w:szCs w:val="22"/>
        </w:rPr>
        <w:t>wall_time</w:t>
      </w:r>
      <w:proofErr w:type="spellEnd"/>
      <w:r w:rsidR="00474E2C">
        <w:rPr>
          <w:rFonts w:ascii="Helvetica" w:hAnsi="Helvetica" w:cs="Microsoft Sans Serif"/>
          <w:sz w:val="22"/>
          <w:szCs w:val="22"/>
        </w:rPr>
        <w:t xml:space="preserve"> </w:t>
      </w:r>
      <w:r>
        <w:rPr>
          <w:rFonts w:ascii="Helvetica" w:hAnsi="Helvetica" w:cs="Microsoft Sans Serif"/>
          <w:sz w:val="22"/>
          <w:szCs w:val="22"/>
        </w:rPr>
        <w:t xml:space="preserve">measured in </w:t>
      </w:r>
      <w:r w:rsidRPr="000E5D8F">
        <w:rPr>
          <w:rFonts w:ascii="Helvetica" w:hAnsi="Helvetica" w:cs="Microsoft Sans Serif"/>
          <w:i/>
          <w:sz w:val="22"/>
          <w:szCs w:val="22"/>
        </w:rPr>
        <w:t>minutes</w:t>
      </w:r>
      <w:r w:rsidRPr="006E5747">
        <w:rPr>
          <w:rFonts w:ascii="Helvetica" w:hAnsi="Helvetica" w:cs="Microsoft Sans Serif"/>
          <w:sz w:val="22"/>
          <w:szCs w:val="22"/>
        </w:rPr>
        <w:t>.</w:t>
      </w:r>
      <w:r>
        <w:rPr>
          <w:rFonts w:ascii="Helvetica" w:hAnsi="Helvetica" w:cs="Microsoft Sans Serif"/>
          <w:sz w:val="22"/>
          <w:szCs w:val="22"/>
        </w:rPr>
        <w:t xml:space="preserve"> (Hint: if you’re not sure where to start get a timer working on its own first and use the </w:t>
      </w:r>
      <w:proofErr w:type="spellStart"/>
      <w:r w:rsidRPr="006E5747">
        <w:rPr>
          <w:rFonts w:ascii="Helvetica" w:hAnsi="Helvetica" w:cs="Microsoft Sans Serif"/>
          <w:sz w:val="22"/>
          <w:szCs w:val="22"/>
          <w:lang w:val="en-US"/>
        </w:rPr>
        <w:t>proc.time</w:t>
      </w:r>
      <w:proofErr w:type="spellEnd"/>
      <w:r w:rsidRPr="006E5747">
        <w:rPr>
          <w:rFonts w:ascii="Helvetica" w:hAnsi="Helvetica" w:cs="Microsoft Sans Serif"/>
          <w:sz w:val="22"/>
          <w:szCs w:val="22"/>
          <w:lang w:val="en-US"/>
        </w:rPr>
        <w:t xml:space="preserve"> command</w:t>
      </w:r>
      <w:r>
        <w:rPr>
          <w:rFonts w:ascii="Helvetica" w:hAnsi="Helvetica" w:cs="Microsoft Sans Serif"/>
          <w:sz w:val="22"/>
          <w:szCs w:val="22"/>
          <w:lang w:val="en-US"/>
        </w:rPr>
        <w:t xml:space="preserve"> for this).</w:t>
      </w:r>
    </w:p>
    <w:p w14:paraId="09F3D531" w14:textId="4CD284BF" w:rsidR="001E7BA8" w:rsidRPr="006E5747" w:rsidRDefault="006E5747" w:rsidP="006E5747">
      <w:pPr>
        <w:pStyle w:val="ListParagraph"/>
        <w:numPr>
          <w:ilvl w:val="0"/>
          <w:numId w:val="15"/>
        </w:numPr>
        <w:rPr>
          <w:rFonts w:ascii="Helvetica" w:hAnsi="Helvetica" w:cs="Microsoft Sans Serif"/>
          <w:sz w:val="22"/>
          <w:szCs w:val="22"/>
        </w:rPr>
      </w:pPr>
      <w:r w:rsidRPr="006E5747">
        <w:rPr>
          <w:rFonts w:ascii="Helvetica" w:hAnsi="Helvetica" w:cs="Microsoft Sans Serif"/>
          <w:sz w:val="22"/>
          <w:szCs w:val="22"/>
          <w:lang w:val="en-US"/>
        </w:rPr>
        <w:t>S</w:t>
      </w:r>
      <w:r w:rsidR="001E7BA8" w:rsidRPr="006E5747">
        <w:rPr>
          <w:rFonts w:ascii="Helvetica" w:hAnsi="Helvetica" w:cs="Microsoft Sans Serif"/>
          <w:sz w:val="22"/>
          <w:szCs w:val="22"/>
        </w:rPr>
        <w:t>tore the species richness at interval</w:t>
      </w:r>
      <w:r>
        <w:rPr>
          <w:rFonts w:ascii="Helvetica" w:hAnsi="Helvetica" w:cs="Microsoft Sans Serif"/>
          <w:sz w:val="22"/>
          <w:szCs w:val="22"/>
        </w:rPr>
        <w:t xml:space="preserve">s of </w:t>
      </w:r>
      <w:proofErr w:type="spellStart"/>
      <w:r w:rsidRPr="000E5D8F">
        <w:rPr>
          <w:rFonts w:ascii="Helvetica" w:hAnsi="Helvetica" w:cs="Microsoft Sans Serif"/>
          <w:b/>
          <w:i/>
          <w:sz w:val="22"/>
          <w:szCs w:val="22"/>
        </w:rPr>
        <w:t>interval_rich</w:t>
      </w:r>
      <w:proofErr w:type="spellEnd"/>
      <w:r>
        <w:rPr>
          <w:rFonts w:ascii="Helvetica" w:hAnsi="Helvetica" w:cs="Microsoft Sans Serif"/>
          <w:sz w:val="22"/>
          <w:szCs w:val="22"/>
        </w:rPr>
        <w:t xml:space="preserve">, but only </w:t>
      </w:r>
      <w:r w:rsidR="001E7BA8" w:rsidRPr="006E5747">
        <w:rPr>
          <w:rFonts w:ascii="Helvetica" w:hAnsi="Helvetica" w:cs="Microsoft Sans Serif"/>
          <w:sz w:val="22"/>
          <w:szCs w:val="22"/>
        </w:rPr>
        <w:t>during th</w:t>
      </w:r>
      <w:r>
        <w:rPr>
          <w:rFonts w:ascii="Helvetica" w:hAnsi="Helvetica" w:cs="Microsoft Sans Serif"/>
          <w:sz w:val="22"/>
          <w:szCs w:val="22"/>
        </w:rPr>
        <w:t>e burn in period, which is measured in generations</w:t>
      </w:r>
      <w:r w:rsidR="001E7BA8" w:rsidRPr="006E5747">
        <w:rPr>
          <w:rFonts w:ascii="Helvetica" w:hAnsi="Helvetica" w:cs="Microsoft Sans Serif"/>
          <w:sz w:val="22"/>
          <w:szCs w:val="22"/>
        </w:rPr>
        <w:t>. After the number of generations exceeds the burn in time, stop recording the species richness.</w:t>
      </w:r>
      <w:r>
        <w:rPr>
          <w:rFonts w:ascii="Helvetica" w:hAnsi="Helvetica" w:cs="Microsoft Sans Serif"/>
          <w:sz w:val="22"/>
          <w:szCs w:val="22"/>
        </w:rPr>
        <w:t xml:space="preserve"> So, suppose </w:t>
      </w:r>
      <w:proofErr w:type="spellStart"/>
      <w:r w:rsidRPr="000E5D8F">
        <w:rPr>
          <w:rFonts w:ascii="Helvetica" w:hAnsi="Helvetica" w:cs="Microsoft Sans Serif"/>
          <w:b/>
          <w:i/>
          <w:sz w:val="22"/>
          <w:szCs w:val="22"/>
        </w:rPr>
        <w:t>inter</w:t>
      </w:r>
      <w:del w:id="11" w:author="James Rosindell" w:date="2019-11-26T15:34:00Z">
        <w:r w:rsidRPr="000E5D8F" w:rsidDel="00196622">
          <w:rPr>
            <w:rFonts w:ascii="Helvetica" w:hAnsi="Helvetica" w:cs="Microsoft Sans Serif"/>
            <w:b/>
            <w:i/>
            <w:sz w:val="22"/>
            <w:szCs w:val="22"/>
          </w:rPr>
          <w:delText>er</w:delText>
        </w:r>
      </w:del>
      <w:r w:rsidRPr="000E5D8F">
        <w:rPr>
          <w:rFonts w:ascii="Helvetica" w:hAnsi="Helvetica" w:cs="Microsoft Sans Serif"/>
          <w:b/>
          <w:i/>
          <w:sz w:val="22"/>
          <w:szCs w:val="22"/>
        </w:rPr>
        <w:t>val_rich</w:t>
      </w:r>
      <w:proofErr w:type="spellEnd"/>
      <w:r>
        <w:rPr>
          <w:rFonts w:ascii="Helvetica" w:hAnsi="Helvetica" w:cs="Microsoft Sans Serif"/>
          <w:sz w:val="22"/>
          <w:szCs w:val="22"/>
        </w:rPr>
        <w:t xml:space="preserve"> is 2, this means save the species richness every other generation (Hint use a vector to store the species </w:t>
      </w:r>
      <w:proofErr w:type="spellStart"/>
      <w:r>
        <w:rPr>
          <w:rFonts w:ascii="Helvetica" w:hAnsi="Helvetica" w:cs="Microsoft Sans Serif"/>
          <w:sz w:val="22"/>
          <w:szCs w:val="22"/>
        </w:rPr>
        <w:t>richnesses</w:t>
      </w:r>
      <w:proofErr w:type="spellEnd"/>
      <w:r>
        <w:rPr>
          <w:rFonts w:ascii="Helvetica" w:hAnsi="Helvetica" w:cs="Microsoft Sans Serif"/>
          <w:sz w:val="22"/>
          <w:szCs w:val="22"/>
        </w:rPr>
        <w:t xml:space="preserve"> and use %% to help detect when to do this</w:t>
      </w:r>
      <w:r w:rsidR="00F43F25">
        <w:rPr>
          <w:rFonts w:ascii="Helvetica" w:hAnsi="Helvetica" w:cs="Microsoft Sans Serif"/>
          <w:sz w:val="22"/>
          <w:szCs w:val="22"/>
        </w:rPr>
        <w:t>, it’s probably easier to have one main simulation loop and use if statements inside it to determine whether the simulation is burning in or not</w:t>
      </w:r>
      <w:r>
        <w:rPr>
          <w:rFonts w:ascii="Helvetica" w:hAnsi="Helvetica" w:cs="Microsoft Sans Serif"/>
          <w:sz w:val="22"/>
          <w:szCs w:val="22"/>
        </w:rPr>
        <w:t>).</w:t>
      </w:r>
    </w:p>
    <w:p w14:paraId="753875C8" w14:textId="4B3C9A0B" w:rsidR="007C760E" w:rsidRPr="007C760E" w:rsidRDefault="001E7BA8" w:rsidP="007C760E">
      <w:pPr>
        <w:pStyle w:val="ListParagraph"/>
        <w:numPr>
          <w:ilvl w:val="0"/>
          <w:numId w:val="11"/>
        </w:numPr>
        <w:rPr>
          <w:rFonts w:ascii="Helvetica" w:hAnsi="Helvetica" w:cs="Microsoft Sans Serif"/>
          <w:sz w:val="22"/>
          <w:szCs w:val="22"/>
        </w:rPr>
      </w:pPr>
      <w:r w:rsidRPr="007C760E">
        <w:rPr>
          <w:rFonts w:ascii="Helvetica" w:hAnsi="Helvetica" w:cs="Microsoft Sans Serif"/>
          <w:sz w:val="22"/>
          <w:szCs w:val="22"/>
        </w:rPr>
        <w:t xml:space="preserve">For the entire simulation, until the simulation runs out of time, you should record the species abundances as octaves every </w:t>
      </w:r>
      <w:proofErr w:type="spellStart"/>
      <w:r w:rsidRPr="000E5D8F">
        <w:rPr>
          <w:rFonts w:ascii="Helvetica" w:hAnsi="Helvetica" w:cs="Microsoft Sans Serif"/>
          <w:b/>
          <w:i/>
          <w:sz w:val="22"/>
          <w:szCs w:val="22"/>
        </w:rPr>
        <w:t>interval_oct</w:t>
      </w:r>
      <w:proofErr w:type="spellEnd"/>
      <w:r w:rsidRPr="007C760E">
        <w:rPr>
          <w:rFonts w:ascii="Helvetica" w:hAnsi="Helvetica" w:cs="Microsoft Sans Serif"/>
          <w:sz w:val="22"/>
          <w:szCs w:val="22"/>
        </w:rPr>
        <w:t xml:space="preserve"> generations. (Hint: use list)</w:t>
      </w:r>
    </w:p>
    <w:p w14:paraId="76FA9C14" w14:textId="4C9EB3CF" w:rsidR="00AA001E" w:rsidRDefault="001E7BA8" w:rsidP="007C760E">
      <w:pPr>
        <w:pStyle w:val="ListParagraph"/>
        <w:numPr>
          <w:ilvl w:val="0"/>
          <w:numId w:val="11"/>
        </w:numPr>
        <w:rPr>
          <w:rFonts w:ascii="Helvetica" w:hAnsi="Helvetica" w:cs="Microsoft Sans Serif"/>
          <w:sz w:val="22"/>
          <w:szCs w:val="22"/>
        </w:rPr>
      </w:pPr>
      <w:r w:rsidRPr="007C760E">
        <w:rPr>
          <w:rFonts w:ascii="Helvetica" w:hAnsi="Helvetica" w:cs="Microsoft Sans Serif"/>
          <w:sz w:val="22"/>
          <w:szCs w:val="22"/>
        </w:rPr>
        <w:t xml:space="preserve">You should save your simulation results in a file </w:t>
      </w:r>
      <w:r w:rsidR="000E5D8F">
        <w:rPr>
          <w:rFonts w:ascii="Helvetica" w:hAnsi="Helvetica" w:cs="Microsoft Sans Serif"/>
          <w:sz w:val="22"/>
          <w:szCs w:val="22"/>
        </w:rPr>
        <w:t xml:space="preserve">with name given by the input </w:t>
      </w:r>
      <w:proofErr w:type="spellStart"/>
      <w:r w:rsidR="00AA001E" w:rsidRPr="000E5D8F">
        <w:rPr>
          <w:rFonts w:ascii="Helvetica" w:hAnsi="Helvetica" w:cs="Microsoft Sans Serif"/>
          <w:b/>
          <w:i/>
          <w:sz w:val="22"/>
          <w:szCs w:val="22"/>
        </w:rPr>
        <w:t>output_file_name</w:t>
      </w:r>
      <w:proofErr w:type="spellEnd"/>
      <w:r w:rsidR="00AA001E">
        <w:rPr>
          <w:rFonts w:ascii="Helvetica" w:hAnsi="Helvetica" w:cs="Microsoft Sans Serif"/>
          <w:sz w:val="22"/>
          <w:szCs w:val="22"/>
        </w:rPr>
        <w:t xml:space="preserve"> </w:t>
      </w:r>
      <w:r w:rsidRPr="007C760E">
        <w:rPr>
          <w:rFonts w:ascii="Helvetica" w:hAnsi="Helvetica" w:cs="Microsoft Sans Serif"/>
          <w:sz w:val="22"/>
          <w:szCs w:val="22"/>
        </w:rPr>
        <w:t xml:space="preserve">including the following data: the </w:t>
      </w:r>
      <w:proofErr w:type="spellStart"/>
      <w:r w:rsidRPr="000E5D8F">
        <w:rPr>
          <w:rFonts w:ascii="Helvetica" w:hAnsi="Helvetica" w:cs="Microsoft Sans Serif"/>
          <w:b/>
          <w:i/>
          <w:sz w:val="22"/>
          <w:szCs w:val="22"/>
        </w:rPr>
        <w:t>time_series</w:t>
      </w:r>
      <w:proofErr w:type="spellEnd"/>
      <w:r w:rsidRPr="007C760E">
        <w:rPr>
          <w:rFonts w:ascii="Helvetica" w:hAnsi="Helvetica" w:cs="Microsoft Sans Serif"/>
          <w:sz w:val="22"/>
          <w:szCs w:val="22"/>
        </w:rPr>
        <w:t xml:space="preserve"> recorded during the </w:t>
      </w:r>
      <w:r w:rsidRPr="00606208">
        <w:rPr>
          <w:rFonts w:ascii="Helvetica" w:hAnsi="Helvetica" w:cs="Microsoft Sans Serif"/>
          <w:sz w:val="22"/>
          <w:szCs w:val="22"/>
          <w:rPrChange w:id="12" w:author="James Rosindell" w:date="2019-11-26T15:11:00Z">
            <w:rPr>
              <w:rFonts w:ascii="Helvetica" w:hAnsi="Helvetica" w:cs="Microsoft Sans Serif"/>
              <w:b/>
              <w:i/>
              <w:sz w:val="22"/>
              <w:szCs w:val="22"/>
            </w:rPr>
          </w:rPrChange>
        </w:rPr>
        <w:t>burn</w:t>
      </w:r>
      <w:ins w:id="13" w:author="James Rosindell" w:date="2019-11-26T15:11:00Z">
        <w:r w:rsidR="00606208" w:rsidRPr="00606208">
          <w:rPr>
            <w:rFonts w:ascii="Helvetica" w:hAnsi="Helvetica" w:cs="Microsoft Sans Serif"/>
            <w:sz w:val="22"/>
            <w:szCs w:val="22"/>
            <w:rPrChange w:id="14" w:author="James Rosindell" w:date="2019-11-26T15:11:00Z">
              <w:rPr>
                <w:rFonts w:ascii="Helvetica" w:hAnsi="Helvetica" w:cs="Microsoft Sans Serif"/>
                <w:b/>
                <w:i/>
                <w:sz w:val="22"/>
                <w:szCs w:val="22"/>
              </w:rPr>
            </w:rPrChange>
          </w:rPr>
          <w:t xml:space="preserve"> </w:t>
        </w:r>
      </w:ins>
      <w:del w:id="15" w:author="James Rosindell" w:date="2019-11-26T15:11:00Z">
        <w:r w:rsidRPr="00606208" w:rsidDel="00606208">
          <w:rPr>
            <w:rFonts w:ascii="Helvetica" w:hAnsi="Helvetica" w:cs="Microsoft Sans Serif"/>
            <w:sz w:val="22"/>
            <w:szCs w:val="22"/>
            <w:rPrChange w:id="16" w:author="James Rosindell" w:date="2019-11-26T15:11:00Z">
              <w:rPr>
                <w:rFonts w:ascii="Helvetica" w:hAnsi="Helvetica" w:cs="Microsoft Sans Serif"/>
                <w:b/>
                <w:i/>
                <w:sz w:val="22"/>
                <w:szCs w:val="22"/>
              </w:rPr>
            </w:rPrChange>
          </w:rPr>
          <w:delText>_</w:delText>
        </w:r>
      </w:del>
      <w:r w:rsidRPr="00606208">
        <w:rPr>
          <w:rFonts w:ascii="Helvetica" w:hAnsi="Helvetica" w:cs="Microsoft Sans Serif"/>
          <w:sz w:val="22"/>
          <w:szCs w:val="22"/>
          <w:rPrChange w:id="17" w:author="James Rosindell" w:date="2019-11-26T15:11:00Z">
            <w:rPr>
              <w:rFonts w:ascii="Helvetica" w:hAnsi="Helvetica" w:cs="Microsoft Sans Serif"/>
              <w:b/>
              <w:i/>
              <w:sz w:val="22"/>
              <w:szCs w:val="22"/>
            </w:rPr>
          </w:rPrChange>
        </w:rPr>
        <w:t>in</w:t>
      </w:r>
      <w:ins w:id="18" w:author="James Rosindell" w:date="2019-11-26T15:11:00Z">
        <w:r w:rsidR="00606208">
          <w:rPr>
            <w:rFonts w:ascii="Helvetica" w:hAnsi="Helvetica" w:cs="Microsoft Sans Serif"/>
            <w:b/>
            <w:i/>
            <w:sz w:val="22"/>
            <w:szCs w:val="22"/>
          </w:rPr>
          <w:t xml:space="preserve"> </w:t>
        </w:r>
        <w:r w:rsidR="00606208" w:rsidRPr="00606208">
          <w:rPr>
            <w:rFonts w:ascii="Helvetica" w:hAnsi="Helvetica" w:cs="Microsoft Sans Serif"/>
            <w:sz w:val="22"/>
            <w:szCs w:val="22"/>
            <w:rPrChange w:id="19" w:author="James Rosindell" w:date="2019-11-26T15:11:00Z">
              <w:rPr>
                <w:rFonts w:ascii="Helvetica" w:hAnsi="Helvetica" w:cs="Microsoft Sans Serif"/>
                <w:b/>
                <w:i/>
                <w:sz w:val="22"/>
                <w:szCs w:val="22"/>
              </w:rPr>
            </w:rPrChange>
          </w:rPr>
          <w:t>(</w:t>
        </w:r>
        <w:r w:rsidR="00606208">
          <w:rPr>
            <w:rFonts w:ascii="Helvetica" w:hAnsi="Helvetica" w:cs="Microsoft Sans Serif"/>
            <w:b/>
            <w:i/>
            <w:sz w:val="22"/>
            <w:szCs w:val="22"/>
          </w:rPr>
          <w:t xml:space="preserve">of length </w:t>
        </w:r>
        <w:proofErr w:type="spellStart"/>
        <w:r w:rsidR="00606208">
          <w:rPr>
            <w:rFonts w:ascii="Helvetica" w:hAnsi="Helvetica" w:cs="Microsoft Sans Serif"/>
            <w:b/>
            <w:i/>
            <w:sz w:val="22"/>
            <w:szCs w:val="22"/>
          </w:rPr>
          <w:t>burn_in_generations</w:t>
        </w:r>
      </w:ins>
      <w:proofErr w:type="spellEnd"/>
      <w:del w:id="20" w:author="James Rosindell" w:date="2019-11-26T15:11:00Z">
        <w:r w:rsidRPr="00606208" w:rsidDel="00606208">
          <w:rPr>
            <w:rFonts w:ascii="Helvetica" w:hAnsi="Helvetica" w:cs="Microsoft Sans Serif"/>
            <w:sz w:val="22"/>
            <w:szCs w:val="22"/>
            <w:rPrChange w:id="21" w:author="James Rosindell" w:date="2019-11-26T15:11:00Z">
              <w:rPr>
                <w:rFonts w:ascii="Helvetica" w:hAnsi="Helvetica" w:cs="Microsoft Sans Serif"/>
                <w:b/>
                <w:i/>
                <w:sz w:val="22"/>
                <w:szCs w:val="22"/>
              </w:rPr>
            </w:rPrChange>
          </w:rPr>
          <w:delText>_</w:delText>
        </w:r>
      </w:del>
      <w:ins w:id="22" w:author="James Rosindell" w:date="2019-11-26T15:11:00Z">
        <w:r w:rsidR="00606208" w:rsidRPr="00606208">
          <w:rPr>
            <w:rFonts w:ascii="Helvetica" w:hAnsi="Helvetica" w:cs="Microsoft Sans Serif"/>
            <w:sz w:val="22"/>
            <w:szCs w:val="22"/>
            <w:rPrChange w:id="23" w:author="James Rosindell" w:date="2019-11-26T15:11:00Z">
              <w:rPr>
                <w:rFonts w:ascii="Helvetica" w:hAnsi="Helvetica" w:cs="Microsoft Sans Serif"/>
                <w:b/>
                <w:i/>
                <w:sz w:val="22"/>
                <w:szCs w:val="22"/>
              </w:rPr>
            </w:rPrChange>
          </w:rPr>
          <w:t>)</w:t>
        </w:r>
      </w:ins>
      <w:del w:id="24" w:author="James Rosindell" w:date="2019-11-26T15:11:00Z">
        <w:r w:rsidRPr="000E5D8F" w:rsidDel="00606208">
          <w:rPr>
            <w:rFonts w:ascii="Helvetica" w:hAnsi="Helvetica" w:cs="Microsoft Sans Serif"/>
            <w:b/>
            <w:i/>
            <w:sz w:val="22"/>
            <w:szCs w:val="22"/>
          </w:rPr>
          <w:delText>time</w:delText>
        </w:r>
      </w:del>
      <w:r w:rsidRPr="007C760E">
        <w:rPr>
          <w:rFonts w:ascii="Helvetica" w:hAnsi="Helvetica" w:cs="Microsoft Sans Serif"/>
          <w:sz w:val="22"/>
          <w:szCs w:val="22"/>
        </w:rPr>
        <w:t xml:space="preserve">, the list of species abundance octaves, the state of the </w:t>
      </w:r>
      <w:r w:rsidRPr="000E5D8F">
        <w:rPr>
          <w:rFonts w:ascii="Helvetica" w:hAnsi="Helvetica" w:cs="Microsoft Sans Serif"/>
          <w:b/>
          <w:i/>
          <w:sz w:val="22"/>
          <w:szCs w:val="22"/>
        </w:rPr>
        <w:t>community</w:t>
      </w:r>
      <w:r w:rsidRPr="007C760E">
        <w:rPr>
          <w:rFonts w:ascii="Helvetica" w:hAnsi="Helvetica" w:cs="Microsoft Sans Serif"/>
          <w:sz w:val="22"/>
          <w:szCs w:val="22"/>
        </w:rPr>
        <w:t xml:space="preserve"> at the end of the simulation</w:t>
      </w:r>
      <w:del w:id="25" w:author="James Rosindell" w:date="2019-11-26T15:46:00Z">
        <w:r w:rsidR="007434B9" w:rsidRPr="007C760E" w:rsidDel="00C23422">
          <w:rPr>
            <w:rFonts w:ascii="Helvetica" w:hAnsi="Helvetica" w:cs="Microsoft Sans Serif"/>
            <w:sz w:val="22"/>
            <w:szCs w:val="22"/>
          </w:rPr>
          <w:delText>, the total amount of time actually consumed on the simulation</w:delText>
        </w:r>
      </w:del>
      <w:r w:rsidRPr="007C760E">
        <w:rPr>
          <w:rFonts w:ascii="Helvetica" w:hAnsi="Helvetica" w:cs="Microsoft Sans Serif"/>
          <w:sz w:val="22"/>
          <w:szCs w:val="22"/>
        </w:rPr>
        <w:t xml:space="preserve"> and </w:t>
      </w:r>
      <w:r w:rsidR="00905EDB" w:rsidRPr="007C760E">
        <w:rPr>
          <w:rFonts w:ascii="Helvetica" w:hAnsi="Helvetica" w:cs="Microsoft Sans Serif"/>
          <w:sz w:val="22"/>
          <w:szCs w:val="22"/>
        </w:rPr>
        <w:t xml:space="preserve">all </w:t>
      </w:r>
      <w:r w:rsidR="006E5747">
        <w:rPr>
          <w:rFonts w:ascii="Helvetica" w:hAnsi="Helvetica" w:cs="Microsoft Sans Serif"/>
          <w:sz w:val="22"/>
          <w:szCs w:val="22"/>
        </w:rPr>
        <w:t>six</w:t>
      </w:r>
      <w:r w:rsidR="00AA001E">
        <w:rPr>
          <w:rFonts w:ascii="Helvetica" w:hAnsi="Helvetica" w:cs="Microsoft Sans Serif"/>
          <w:sz w:val="22"/>
          <w:szCs w:val="22"/>
        </w:rPr>
        <w:t xml:space="preserve"> of the input parameters </w:t>
      </w:r>
      <w:r w:rsidR="00905EDB" w:rsidRPr="007C760E">
        <w:rPr>
          <w:rFonts w:ascii="Helvetica" w:hAnsi="Helvetica" w:cs="Microsoft Sans Serif"/>
          <w:sz w:val="22"/>
          <w:szCs w:val="22"/>
        </w:rPr>
        <w:t>for the function</w:t>
      </w:r>
      <w:ins w:id="26" w:author="James Rosindell" w:date="2019-11-26T15:46:00Z">
        <w:r w:rsidR="00C23422">
          <w:rPr>
            <w:rFonts w:ascii="Helvetica" w:hAnsi="Helvetica" w:cs="Microsoft Sans Serif"/>
            <w:sz w:val="22"/>
            <w:szCs w:val="22"/>
          </w:rPr>
          <w:t xml:space="preserve">, including the </w:t>
        </w:r>
        <w:proofErr w:type="spellStart"/>
        <w:r w:rsidR="00C23422" w:rsidRPr="00C23422">
          <w:rPr>
            <w:rFonts w:ascii="Helvetica" w:hAnsi="Helvetica" w:cs="Microsoft Sans Serif"/>
            <w:b/>
            <w:i/>
            <w:sz w:val="22"/>
            <w:szCs w:val="22"/>
            <w:rPrChange w:id="27" w:author="James Rosindell" w:date="2019-11-26T15:46:00Z">
              <w:rPr>
                <w:rFonts w:ascii="Helvetica" w:hAnsi="Helvetica" w:cs="Microsoft Sans Serif"/>
                <w:sz w:val="22"/>
                <w:szCs w:val="22"/>
              </w:rPr>
            </w:rPrChange>
          </w:rPr>
          <w:t>wall_time</w:t>
        </w:r>
      </w:ins>
      <w:proofErr w:type="spellEnd"/>
      <w:r w:rsidR="00AA001E">
        <w:rPr>
          <w:rFonts w:ascii="Helvetica" w:hAnsi="Helvetica" w:cs="Microsoft Sans Serif"/>
          <w:sz w:val="22"/>
          <w:szCs w:val="22"/>
        </w:rPr>
        <w:t xml:space="preserve"> (obviously you don’t need to store a reminder of what the file name is inside the file itself</w:t>
      </w:r>
      <w:r w:rsidR="009D6D12">
        <w:rPr>
          <w:rFonts w:ascii="Helvetica" w:hAnsi="Helvetica" w:cs="Microsoft Sans Serif"/>
          <w:sz w:val="22"/>
          <w:szCs w:val="22"/>
        </w:rPr>
        <w:t>!</w:t>
      </w:r>
      <w:r w:rsidR="00AA001E">
        <w:rPr>
          <w:rFonts w:ascii="Helvetica" w:hAnsi="Helvetica" w:cs="Microsoft Sans Serif"/>
          <w:sz w:val="22"/>
          <w:szCs w:val="22"/>
        </w:rPr>
        <w:t>)</w:t>
      </w:r>
      <w:r w:rsidRPr="007C760E">
        <w:rPr>
          <w:rFonts w:ascii="Helvetica" w:hAnsi="Helvetica" w:cs="Microsoft Sans Serif"/>
          <w:sz w:val="22"/>
          <w:szCs w:val="22"/>
        </w:rPr>
        <w:t xml:space="preserve"> </w:t>
      </w:r>
    </w:p>
    <w:p w14:paraId="70C3391F" w14:textId="6F22AA80" w:rsidR="00AA001E" w:rsidRPr="00AA001E" w:rsidRDefault="00AA001E" w:rsidP="00AA001E">
      <w:pPr>
        <w:pStyle w:val="ListParagraph"/>
        <w:numPr>
          <w:ilvl w:val="0"/>
          <w:numId w:val="11"/>
        </w:numPr>
        <w:rPr>
          <w:rFonts w:ascii="Helvetica" w:hAnsi="Helvetica" w:cs="Microsoft Sans Serif"/>
          <w:sz w:val="22"/>
          <w:szCs w:val="22"/>
        </w:rPr>
      </w:pPr>
      <w:r w:rsidRPr="00AA001E">
        <w:rPr>
          <w:rFonts w:ascii="Helvetica" w:hAnsi="Helvetica" w:cs="Microsoft Sans Serif"/>
          <w:sz w:val="22"/>
          <w:szCs w:val="22"/>
        </w:rPr>
        <w:t xml:space="preserve">Test your code locally before proceeding further using the same parameters from question 16 and a short time limit of 5-10 minutes. For example… </w:t>
      </w:r>
      <w:proofErr w:type="spellStart"/>
      <w:r w:rsidRPr="000E5D8F">
        <w:rPr>
          <w:rFonts w:ascii="Helvetica" w:hAnsi="Helvetica" w:cs="Microsoft Sans Serif"/>
          <w:b/>
          <w:i/>
          <w:sz w:val="22"/>
          <w:szCs w:val="22"/>
        </w:rPr>
        <w:t>cluster_</w:t>
      </w:r>
      <w:proofErr w:type="gramStart"/>
      <w:r w:rsidRPr="000E5D8F">
        <w:rPr>
          <w:rFonts w:ascii="Helvetica" w:hAnsi="Helvetica" w:cs="Microsoft Sans Serif"/>
          <w:b/>
          <w:i/>
          <w:sz w:val="22"/>
          <w:szCs w:val="22"/>
        </w:rPr>
        <w:t>run</w:t>
      </w:r>
      <w:proofErr w:type="spellEnd"/>
      <w:r w:rsidRPr="000E5D8F">
        <w:rPr>
          <w:rFonts w:ascii="Helvetica" w:hAnsi="Helvetica" w:cs="Microsoft Sans Serif"/>
          <w:b/>
          <w:i/>
          <w:sz w:val="22"/>
          <w:szCs w:val="22"/>
        </w:rPr>
        <w:t>(</w:t>
      </w:r>
      <w:proofErr w:type="spellStart"/>
      <w:proofErr w:type="gramEnd"/>
      <w:r w:rsidRPr="000E5D8F">
        <w:rPr>
          <w:rFonts w:ascii="Helvetica" w:hAnsi="Helvetica" w:cs="Microsoft Sans Serif"/>
          <w:b/>
          <w:i/>
          <w:sz w:val="22"/>
          <w:szCs w:val="22"/>
        </w:rPr>
        <w:t>speciation_rate</w:t>
      </w:r>
      <w:proofErr w:type="spellEnd"/>
      <w:r w:rsidRPr="000E5D8F">
        <w:rPr>
          <w:rFonts w:ascii="Helvetica" w:hAnsi="Helvetica" w:cs="Microsoft Sans Serif"/>
          <w:b/>
          <w:i/>
          <w:sz w:val="22"/>
          <w:szCs w:val="22"/>
        </w:rPr>
        <w:t xml:space="preserve"> = 0.1, size=100, </w:t>
      </w:r>
      <w:proofErr w:type="spellStart"/>
      <w:r w:rsidRPr="000E5D8F">
        <w:rPr>
          <w:rFonts w:ascii="Helvetica" w:hAnsi="Helvetica" w:cs="Microsoft Sans Serif"/>
          <w:b/>
          <w:i/>
          <w:sz w:val="22"/>
          <w:szCs w:val="22"/>
        </w:rPr>
        <w:t>wall_time</w:t>
      </w:r>
      <w:proofErr w:type="spellEnd"/>
      <w:r w:rsidRPr="000E5D8F">
        <w:rPr>
          <w:rFonts w:ascii="Helvetica" w:hAnsi="Helvetica" w:cs="Microsoft Sans Serif"/>
          <w:b/>
          <w:i/>
          <w:sz w:val="22"/>
          <w:szCs w:val="22"/>
        </w:rPr>
        <w:t xml:space="preserve">=10, </w:t>
      </w:r>
      <w:bookmarkStart w:id="28" w:name="_GoBack"/>
      <w:bookmarkEnd w:id="28"/>
      <w:proofErr w:type="spellStart"/>
      <w:r w:rsidRPr="000E5D8F">
        <w:rPr>
          <w:rFonts w:ascii="Helvetica" w:hAnsi="Helvetica" w:cs="Microsoft Sans Serif"/>
          <w:b/>
          <w:i/>
          <w:sz w:val="22"/>
          <w:szCs w:val="22"/>
        </w:rPr>
        <w:t>interval_rich</w:t>
      </w:r>
      <w:proofErr w:type="spellEnd"/>
      <w:r w:rsidRPr="000E5D8F">
        <w:rPr>
          <w:rFonts w:ascii="Helvetica" w:hAnsi="Helvetica" w:cs="Microsoft Sans Serif"/>
          <w:b/>
          <w:i/>
          <w:sz w:val="22"/>
          <w:szCs w:val="22"/>
        </w:rPr>
        <w:t xml:space="preserve">=1, </w:t>
      </w:r>
      <w:proofErr w:type="spellStart"/>
      <w:r w:rsidRPr="000E5D8F">
        <w:rPr>
          <w:rFonts w:ascii="Helvetica" w:hAnsi="Helvetica" w:cs="Microsoft Sans Serif"/>
          <w:b/>
          <w:i/>
          <w:sz w:val="22"/>
          <w:szCs w:val="22"/>
        </w:rPr>
        <w:t>interval_oct</w:t>
      </w:r>
      <w:proofErr w:type="spellEnd"/>
      <w:r w:rsidRPr="000E5D8F">
        <w:rPr>
          <w:rFonts w:ascii="Helvetica" w:hAnsi="Helvetica" w:cs="Microsoft Sans Serif"/>
          <w:b/>
          <w:i/>
          <w:sz w:val="22"/>
          <w:szCs w:val="22"/>
        </w:rPr>
        <w:t xml:space="preserve">=10, </w:t>
      </w:r>
      <w:proofErr w:type="spellStart"/>
      <w:r w:rsidRPr="000E5D8F">
        <w:rPr>
          <w:rFonts w:ascii="Helvetica" w:hAnsi="Helvetica" w:cs="Microsoft Sans Serif"/>
          <w:b/>
          <w:i/>
          <w:sz w:val="22"/>
          <w:szCs w:val="22"/>
        </w:rPr>
        <w:t>burn_in_generations</w:t>
      </w:r>
      <w:proofErr w:type="spellEnd"/>
      <w:r w:rsidRPr="000E5D8F">
        <w:rPr>
          <w:rFonts w:ascii="Helvetica" w:hAnsi="Helvetica" w:cs="Microsoft Sans Serif"/>
          <w:b/>
          <w:i/>
          <w:sz w:val="22"/>
          <w:szCs w:val="22"/>
        </w:rPr>
        <w:t xml:space="preserve">=200 and </w:t>
      </w:r>
      <w:proofErr w:type="spellStart"/>
      <w:r w:rsidRPr="000E5D8F">
        <w:rPr>
          <w:rFonts w:ascii="Helvetica" w:hAnsi="Helvetica" w:cs="Microsoft Sans Serif"/>
          <w:b/>
          <w:i/>
          <w:sz w:val="22"/>
          <w:szCs w:val="22"/>
        </w:rPr>
        <w:t>output_file_name</w:t>
      </w:r>
      <w:proofErr w:type="spellEnd"/>
      <w:r w:rsidRPr="000E5D8F">
        <w:rPr>
          <w:rFonts w:ascii="Helvetica" w:hAnsi="Helvetica" w:cs="Microsoft Sans Serif"/>
          <w:b/>
          <w:i/>
          <w:sz w:val="22"/>
          <w:szCs w:val="22"/>
        </w:rPr>
        <w:t>=”my_test_file_1.rda”)</w:t>
      </w:r>
      <w:r w:rsidRPr="00AA001E">
        <w:rPr>
          <w:rFonts w:ascii="Helvetica" w:hAnsi="Helvetica" w:cs="Microsoft Sans Serif"/>
          <w:sz w:val="22"/>
          <w:szCs w:val="22"/>
        </w:rPr>
        <w:t xml:space="preserve"> should run for 10 minutes and return </w:t>
      </w:r>
      <w:r w:rsidR="00FB5779">
        <w:rPr>
          <w:rFonts w:ascii="Helvetica" w:hAnsi="Helvetica" w:cs="Microsoft Sans Serif"/>
          <w:sz w:val="22"/>
          <w:szCs w:val="22"/>
        </w:rPr>
        <w:t xml:space="preserve">nothing but save a file called </w:t>
      </w:r>
      <w:r w:rsidR="00FB5779" w:rsidRPr="00FB5779">
        <w:rPr>
          <w:rFonts w:ascii="Helvetica" w:hAnsi="Helvetica" w:cs="Microsoft Sans Serif"/>
          <w:i/>
          <w:sz w:val="22"/>
          <w:szCs w:val="22"/>
        </w:rPr>
        <w:t>“</w:t>
      </w:r>
      <w:r w:rsidRPr="00FB5779">
        <w:rPr>
          <w:rFonts w:ascii="Helvetica" w:hAnsi="Helvetica" w:cs="Microsoft Sans Serif"/>
          <w:i/>
          <w:sz w:val="22"/>
          <w:szCs w:val="22"/>
        </w:rPr>
        <w:t xml:space="preserve">my_test_file_1.rda” </w:t>
      </w:r>
      <w:r w:rsidRPr="00AA001E">
        <w:rPr>
          <w:rFonts w:ascii="Helvetica" w:hAnsi="Helvetica" w:cs="Microsoft Sans Serif"/>
          <w:sz w:val="22"/>
          <w:szCs w:val="22"/>
        </w:rPr>
        <w:t>which you can then open in R and look at the data from to check you’ve got everything you need as described above.</w:t>
      </w:r>
      <w:r w:rsidR="00C8598F">
        <w:rPr>
          <w:rFonts w:ascii="Helvetica" w:hAnsi="Helvetica" w:cs="Microsoft Sans Serif"/>
          <w:sz w:val="22"/>
          <w:szCs w:val="22"/>
        </w:rPr>
        <w:t xml:space="preserve"> (Hint: use the save command</w:t>
      </w:r>
      <w:r w:rsidR="00A72C1A">
        <w:rPr>
          <w:rFonts w:ascii="Helvetica" w:hAnsi="Helvetica" w:cs="Microsoft Sans Serif"/>
          <w:sz w:val="22"/>
          <w:szCs w:val="22"/>
        </w:rPr>
        <w:t>, and don’t call your outputs by the same names as your functions - otherwise this will save the functions and not the outputs.</w:t>
      </w:r>
      <w:r w:rsidR="00C8598F">
        <w:rPr>
          <w:rFonts w:ascii="Helvetica" w:hAnsi="Helvetica" w:cs="Microsoft Sans Serif"/>
          <w:sz w:val="22"/>
          <w:szCs w:val="22"/>
        </w:rPr>
        <w:t>)</w:t>
      </w:r>
    </w:p>
    <w:p w14:paraId="476109D6" w14:textId="77777777" w:rsidR="00AA001E" w:rsidRDefault="00AA001E" w:rsidP="00AA001E">
      <w:pPr>
        <w:rPr>
          <w:rFonts w:ascii="Helvetica" w:hAnsi="Helvetica" w:cs="Microsoft Sans Serif"/>
          <w:sz w:val="22"/>
          <w:szCs w:val="22"/>
        </w:rPr>
      </w:pPr>
    </w:p>
    <w:p w14:paraId="75A531D4" w14:textId="41EA6C4E" w:rsidR="00787B54" w:rsidRDefault="00633403" w:rsidP="00633403">
      <w:pPr>
        <w:tabs>
          <w:tab w:val="left" w:pos="467"/>
          <w:tab w:val="center" w:pos="4390"/>
        </w:tabs>
        <w:rPr>
          <w:rFonts w:ascii="Helvetica" w:hAnsi="Helvetica" w:cs="Microsoft Sans Serif"/>
          <w:sz w:val="22"/>
          <w:szCs w:val="22"/>
        </w:rPr>
      </w:pPr>
      <w:r>
        <w:rPr>
          <w:rFonts w:ascii="Helvetica" w:hAnsi="Helvetica" w:cs="Microsoft Sans Serif"/>
          <w:sz w:val="22"/>
          <w:szCs w:val="22"/>
        </w:rPr>
        <w:t xml:space="preserve">18.) </w:t>
      </w:r>
      <w:r w:rsidR="000E5D8F">
        <w:rPr>
          <w:rFonts w:ascii="Helvetica" w:hAnsi="Helvetica" w:cs="Microsoft Sans Serif"/>
          <w:sz w:val="22"/>
          <w:szCs w:val="22"/>
        </w:rPr>
        <w:t xml:space="preserve">Use a new R file for running on the cluster based on the provided </w:t>
      </w:r>
      <w:proofErr w:type="spellStart"/>
      <w:r w:rsidR="000E5D8F">
        <w:rPr>
          <w:rFonts w:ascii="Helvetica" w:hAnsi="Helvetica" w:cs="Microsoft Sans Serif"/>
          <w:sz w:val="22"/>
          <w:szCs w:val="22"/>
        </w:rPr>
        <w:t>proforma</w:t>
      </w:r>
      <w:proofErr w:type="spellEnd"/>
      <w:r w:rsidR="000E5D8F">
        <w:rPr>
          <w:rFonts w:ascii="Helvetica" w:hAnsi="Helvetica" w:cs="Microsoft Sans Serif"/>
          <w:sz w:val="22"/>
          <w:szCs w:val="22"/>
        </w:rPr>
        <w:t>.  As you code press ‘source’ every time you run it because that’s what will happen on the cluster.</w:t>
      </w:r>
      <w:r>
        <w:rPr>
          <w:rFonts w:ascii="Helvetica" w:hAnsi="Helvetica" w:cs="Microsoft Sans Serif"/>
          <w:sz w:val="22"/>
          <w:szCs w:val="22"/>
        </w:rPr>
        <w:t xml:space="preserve"> </w:t>
      </w:r>
      <w:r w:rsidR="00AA001E" w:rsidRPr="007C760E">
        <w:rPr>
          <w:rFonts w:ascii="Helvetica" w:hAnsi="Helvetica" w:cs="Microsoft Sans Serif"/>
          <w:sz w:val="22"/>
          <w:szCs w:val="22"/>
        </w:rPr>
        <w:t xml:space="preserve">Now you’re ready to write lines of code in your </w:t>
      </w:r>
      <w:r>
        <w:rPr>
          <w:rFonts w:ascii="Helvetica" w:hAnsi="Helvetica" w:cs="Microsoft Sans Serif"/>
          <w:sz w:val="22"/>
          <w:szCs w:val="22"/>
        </w:rPr>
        <w:t xml:space="preserve">new </w:t>
      </w:r>
      <w:r w:rsidR="00AA001E" w:rsidRPr="007C760E">
        <w:rPr>
          <w:rFonts w:ascii="Helvetica" w:hAnsi="Helvetica" w:cs="Microsoft Sans Serif"/>
          <w:sz w:val="22"/>
          <w:szCs w:val="22"/>
        </w:rPr>
        <w:t xml:space="preserve">R </w:t>
      </w:r>
      <w:proofErr w:type="gramStart"/>
      <w:r w:rsidR="00AA001E" w:rsidRPr="007C760E">
        <w:rPr>
          <w:rFonts w:ascii="Helvetica" w:hAnsi="Helvetica" w:cs="Microsoft Sans Serif"/>
          <w:sz w:val="22"/>
          <w:szCs w:val="22"/>
        </w:rPr>
        <w:t xml:space="preserve">file </w:t>
      </w:r>
      <w:r>
        <w:rPr>
          <w:rFonts w:ascii="Helvetica" w:hAnsi="Helvetica" w:cs="Microsoft Sans Serif"/>
          <w:sz w:val="22"/>
          <w:szCs w:val="22"/>
        </w:rPr>
        <w:t>which</w:t>
      </w:r>
      <w:proofErr w:type="gramEnd"/>
      <w:r>
        <w:rPr>
          <w:rFonts w:ascii="Helvetica" w:hAnsi="Helvetica" w:cs="Microsoft Sans Serif"/>
          <w:sz w:val="22"/>
          <w:szCs w:val="22"/>
        </w:rPr>
        <w:t xml:space="preserve"> will source and use </w:t>
      </w:r>
      <w:r w:rsidR="00AA001E" w:rsidRPr="007C760E">
        <w:rPr>
          <w:rFonts w:ascii="Helvetica" w:hAnsi="Helvetica" w:cs="Microsoft Sans Serif"/>
          <w:sz w:val="22"/>
          <w:szCs w:val="22"/>
        </w:rPr>
        <w:t>the functions you have written</w:t>
      </w:r>
      <w:r>
        <w:rPr>
          <w:rFonts w:ascii="Helvetica" w:hAnsi="Helvetica" w:cs="Microsoft Sans Serif"/>
          <w:sz w:val="22"/>
          <w:szCs w:val="22"/>
        </w:rPr>
        <w:t xml:space="preserve">.  It should be that when </w:t>
      </w:r>
      <w:r w:rsidR="00AA001E" w:rsidRPr="007C760E">
        <w:rPr>
          <w:rFonts w:ascii="Helvetica" w:hAnsi="Helvetica" w:cs="Microsoft Sans Serif"/>
          <w:sz w:val="22"/>
          <w:szCs w:val="22"/>
        </w:rPr>
        <w:t>you run the file using the source command you will get the simulation you want.</w:t>
      </w:r>
      <w:r w:rsidR="00787B54">
        <w:rPr>
          <w:rFonts w:ascii="Helvetica" w:hAnsi="Helvetica" w:cs="Microsoft Sans Serif"/>
          <w:sz w:val="22"/>
          <w:szCs w:val="22"/>
        </w:rPr>
        <w:t xml:space="preserve"> You will not be writing another function, but rather writing R code </w:t>
      </w:r>
      <w:r w:rsidR="00E52C71">
        <w:rPr>
          <w:rFonts w:ascii="Helvetica" w:hAnsi="Helvetica" w:cs="Microsoft Sans Serif"/>
          <w:sz w:val="22"/>
          <w:szCs w:val="22"/>
        </w:rPr>
        <w:t>in</w:t>
      </w:r>
      <w:r w:rsidR="00787B54">
        <w:rPr>
          <w:rFonts w:ascii="Helvetica" w:hAnsi="Helvetica" w:cs="Microsoft Sans Serif"/>
          <w:sz w:val="22"/>
          <w:szCs w:val="22"/>
        </w:rPr>
        <w:t xml:space="preserve"> the file to be run. Here’s what the code needs to do</w:t>
      </w:r>
      <w:r w:rsidR="00EA2BCB">
        <w:rPr>
          <w:rFonts w:ascii="Helvetica" w:hAnsi="Helvetica" w:cs="Microsoft Sans Serif"/>
          <w:sz w:val="22"/>
          <w:szCs w:val="22"/>
        </w:rPr>
        <w:t xml:space="preserve"> (in this order)</w:t>
      </w:r>
      <w:r w:rsidR="00787B54">
        <w:rPr>
          <w:rFonts w:ascii="Helvetica" w:hAnsi="Helvetica" w:cs="Microsoft Sans Serif"/>
          <w:sz w:val="22"/>
          <w:szCs w:val="22"/>
        </w:rPr>
        <w:t>…</w:t>
      </w:r>
    </w:p>
    <w:p w14:paraId="3AAEE809" w14:textId="77777777" w:rsidR="00787B54" w:rsidRDefault="00787B54" w:rsidP="00AA001E">
      <w:pPr>
        <w:rPr>
          <w:rFonts w:ascii="Helvetica" w:hAnsi="Helvetica" w:cs="Microsoft Sans Serif"/>
          <w:sz w:val="22"/>
          <w:szCs w:val="22"/>
        </w:rPr>
      </w:pPr>
    </w:p>
    <w:p w14:paraId="63087C15" w14:textId="6F05EA38" w:rsidR="00787B54" w:rsidRDefault="00EA2BCB" w:rsidP="00787B54">
      <w:pPr>
        <w:pStyle w:val="ListParagraph"/>
        <w:numPr>
          <w:ilvl w:val="0"/>
          <w:numId w:val="17"/>
        </w:numPr>
        <w:rPr>
          <w:rFonts w:ascii="Helvetica" w:hAnsi="Helvetica" w:cs="Microsoft Sans Serif"/>
          <w:sz w:val="22"/>
          <w:szCs w:val="22"/>
        </w:rPr>
      </w:pPr>
      <w:r>
        <w:rPr>
          <w:rFonts w:ascii="Helvetica" w:hAnsi="Helvetica" w:cs="Microsoft Sans Serif"/>
          <w:sz w:val="22"/>
          <w:szCs w:val="22"/>
        </w:rPr>
        <w:t>Clear workspace and turn off graphics</w:t>
      </w:r>
    </w:p>
    <w:p w14:paraId="330829D7" w14:textId="7E361EAA" w:rsidR="0091557F" w:rsidRDefault="0091557F" w:rsidP="00787B54">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Load all the functions you need </w:t>
      </w:r>
      <w:r w:rsidR="00633403">
        <w:rPr>
          <w:rFonts w:ascii="Helvetica" w:hAnsi="Helvetica" w:cs="Microsoft Sans Serif"/>
          <w:sz w:val="22"/>
          <w:szCs w:val="22"/>
        </w:rPr>
        <w:t>by sourcing your main R file</w:t>
      </w:r>
    </w:p>
    <w:p w14:paraId="34D5318D" w14:textId="69CB0A00" w:rsidR="00EA2BCB" w:rsidRPr="00EA2BCB" w:rsidRDefault="00EA2BCB" w:rsidP="00EA2BCB">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Read in the job number from the cluster. To do this your code should </w:t>
      </w:r>
      <w:r w:rsidRPr="00EA2BCB">
        <w:rPr>
          <w:rFonts w:ascii="Helvetica" w:hAnsi="Helvetica" w:cs="Microsoft Sans Serif"/>
          <w:sz w:val="22"/>
          <w:szCs w:val="22"/>
        </w:rPr>
        <w:t xml:space="preserve">include a new variable </w:t>
      </w:r>
      <w:proofErr w:type="spellStart"/>
      <w:r w:rsidRPr="00EA2BCB">
        <w:rPr>
          <w:rFonts w:ascii="Helvetica" w:hAnsi="Helvetica" w:cs="Microsoft Sans Serif"/>
          <w:b/>
          <w:i/>
          <w:sz w:val="22"/>
          <w:szCs w:val="22"/>
        </w:rPr>
        <w:t>iter</w:t>
      </w:r>
      <w:proofErr w:type="spellEnd"/>
      <w:r w:rsidR="00633403">
        <w:rPr>
          <w:rFonts w:ascii="Helvetica" w:hAnsi="Helvetica" w:cs="Microsoft Sans Serif"/>
          <w:b/>
          <w:i/>
          <w:sz w:val="22"/>
          <w:szCs w:val="22"/>
        </w:rPr>
        <w:t xml:space="preserve"> </w:t>
      </w:r>
      <w:r w:rsidRPr="00EA2BCB">
        <w:rPr>
          <w:rFonts w:ascii="Helvetica" w:hAnsi="Helvetica" w:cs="Microsoft Sans Serif"/>
          <w:sz w:val="22"/>
          <w:szCs w:val="22"/>
        </w:rPr>
        <w:t xml:space="preserve">and should start with the line: </w:t>
      </w:r>
      <w:proofErr w:type="spellStart"/>
      <w:r w:rsidRPr="00EA2BCB">
        <w:rPr>
          <w:rFonts w:ascii="Helvetica" w:hAnsi="Helvetica" w:cs="Microsoft Sans Serif"/>
          <w:b/>
          <w:i/>
          <w:sz w:val="22"/>
          <w:szCs w:val="22"/>
        </w:rPr>
        <w:t>iter</w:t>
      </w:r>
      <w:proofErr w:type="spellEnd"/>
      <w:r w:rsidRPr="00EA2BCB">
        <w:rPr>
          <w:rFonts w:ascii="Helvetica" w:hAnsi="Helvetica" w:cs="Microsoft Sans Serif"/>
          <w:b/>
          <w:i/>
          <w:sz w:val="22"/>
          <w:szCs w:val="22"/>
        </w:rPr>
        <w:t xml:space="preserve"> &lt;- </w:t>
      </w:r>
      <w:proofErr w:type="spellStart"/>
      <w:proofErr w:type="gramStart"/>
      <w:r w:rsidRPr="00EA2BCB">
        <w:rPr>
          <w:rFonts w:ascii="Helvetica" w:hAnsi="Helvetica" w:cs="Microsoft Sans Serif"/>
          <w:b/>
          <w:i/>
          <w:sz w:val="22"/>
          <w:szCs w:val="22"/>
        </w:rPr>
        <w:t>as.numeric</w:t>
      </w:r>
      <w:proofErr w:type="spellEnd"/>
      <w:r w:rsidRPr="00EA2BCB">
        <w:rPr>
          <w:rFonts w:ascii="Helvetica" w:hAnsi="Helvetica" w:cs="Microsoft Sans Serif"/>
          <w:b/>
          <w:i/>
          <w:sz w:val="22"/>
          <w:szCs w:val="22"/>
        </w:rPr>
        <w:t>(</w:t>
      </w:r>
      <w:proofErr w:type="spellStart"/>
      <w:proofErr w:type="gramEnd"/>
      <w:r w:rsidRPr="00EA2BCB">
        <w:rPr>
          <w:rFonts w:ascii="Helvetica" w:hAnsi="Helvetica" w:cs="Microsoft Sans Serif"/>
          <w:b/>
          <w:i/>
          <w:sz w:val="22"/>
          <w:szCs w:val="22"/>
        </w:rPr>
        <w:t>Sys.getenv</w:t>
      </w:r>
      <w:proofErr w:type="spellEnd"/>
      <w:r w:rsidRPr="00EA2BCB">
        <w:rPr>
          <w:rFonts w:ascii="Helvetica" w:hAnsi="Helvetica" w:cs="Microsoft Sans Serif"/>
          <w:b/>
          <w:i/>
          <w:sz w:val="22"/>
          <w:szCs w:val="22"/>
        </w:rPr>
        <w:t>("PBS_ARRAY_INDEX"))</w:t>
      </w:r>
      <w:r w:rsidRPr="00EA2BCB">
        <w:rPr>
          <w:rFonts w:ascii="Helvetica" w:hAnsi="Helvetica" w:cs="Microsoft Sans Serif"/>
          <w:sz w:val="22"/>
          <w:szCs w:val="22"/>
        </w:rPr>
        <w:t xml:space="preserve">. </w:t>
      </w:r>
      <w:r>
        <w:rPr>
          <w:rFonts w:ascii="Helvetica" w:hAnsi="Helvetica" w:cs="Microsoft Sans Serif"/>
          <w:sz w:val="22"/>
          <w:szCs w:val="22"/>
        </w:rPr>
        <w:t xml:space="preserve">However, for testing on your own machine this will not work so write the line and then comment it out and instead set </w:t>
      </w:r>
      <w:proofErr w:type="spellStart"/>
      <w:r>
        <w:rPr>
          <w:rFonts w:ascii="Helvetica" w:hAnsi="Helvetica" w:cs="Microsoft Sans Serif"/>
          <w:sz w:val="22"/>
          <w:szCs w:val="22"/>
        </w:rPr>
        <w:t>iter</w:t>
      </w:r>
      <w:proofErr w:type="spellEnd"/>
      <w:r>
        <w:rPr>
          <w:rFonts w:ascii="Helvetica" w:hAnsi="Helvetica" w:cs="Microsoft Sans Serif"/>
          <w:sz w:val="22"/>
          <w:szCs w:val="22"/>
        </w:rPr>
        <w:t xml:space="preserve"> yourself to </w:t>
      </w:r>
      <w:proofErr w:type="gramStart"/>
      <w:r>
        <w:rPr>
          <w:rFonts w:ascii="Helvetica" w:hAnsi="Helvetica" w:cs="Microsoft Sans Serif"/>
          <w:sz w:val="22"/>
          <w:szCs w:val="22"/>
        </w:rPr>
        <w:t>1,2,3,….</w:t>
      </w:r>
      <w:proofErr w:type="gramEnd"/>
      <w:r>
        <w:rPr>
          <w:rFonts w:ascii="Helvetica" w:hAnsi="Helvetica" w:cs="Microsoft Sans Serif"/>
          <w:sz w:val="22"/>
          <w:szCs w:val="22"/>
        </w:rPr>
        <w:t xml:space="preserve"> 100 for testing locally. The last thing you need to do is uncomment the line and remove </w:t>
      </w:r>
      <w:proofErr w:type="gramStart"/>
      <w:r>
        <w:rPr>
          <w:rFonts w:ascii="Helvetica" w:hAnsi="Helvetica" w:cs="Microsoft Sans Serif"/>
          <w:sz w:val="22"/>
          <w:szCs w:val="22"/>
        </w:rPr>
        <w:t>your</w:t>
      </w:r>
      <w:proofErr w:type="gramEnd"/>
      <w:r>
        <w:rPr>
          <w:rFonts w:ascii="Helvetica" w:hAnsi="Helvetica" w:cs="Microsoft Sans Serif"/>
          <w:sz w:val="22"/>
          <w:szCs w:val="22"/>
        </w:rPr>
        <w:t xml:space="preserve"> setting of </w:t>
      </w:r>
      <w:proofErr w:type="spellStart"/>
      <w:r>
        <w:rPr>
          <w:rFonts w:ascii="Helvetica" w:hAnsi="Helvetica" w:cs="Microsoft Sans Serif"/>
          <w:sz w:val="22"/>
          <w:szCs w:val="22"/>
        </w:rPr>
        <w:t>iter</w:t>
      </w:r>
      <w:proofErr w:type="spellEnd"/>
      <w:r w:rsidRPr="00EA2BCB">
        <w:rPr>
          <w:rFonts w:ascii="Helvetica" w:hAnsi="Helvetica" w:cs="Microsoft Sans Serif"/>
          <w:sz w:val="22"/>
          <w:szCs w:val="22"/>
        </w:rPr>
        <w:t xml:space="preserve"> </w:t>
      </w:r>
      <w:r>
        <w:rPr>
          <w:rFonts w:ascii="Helvetica" w:hAnsi="Helvetica" w:cs="Microsoft Sans Serif"/>
          <w:sz w:val="22"/>
          <w:szCs w:val="22"/>
        </w:rPr>
        <w:t xml:space="preserve">so that now the cluster chooses what </w:t>
      </w:r>
      <w:proofErr w:type="spellStart"/>
      <w:r>
        <w:rPr>
          <w:rFonts w:ascii="Helvetica" w:hAnsi="Helvetica" w:cs="Microsoft Sans Serif"/>
          <w:sz w:val="22"/>
          <w:szCs w:val="22"/>
        </w:rPr>
        <w:t>iter</w:t>
      </w:r>
      <w:proofErr w:type="spellEnd"/>
      <w:r>
        <w:rPr>
          <w:rFonts w:ascii="Helvetica" w:hAnsi="Helvetica" w:cs="Microsoft Sans Serif"/>
          <w:sz w:val="22"/>
          <w:szCs w:val="22"/>
        </w:rPr>
        <w:t xml:space="preserve"> is equal to. </w:t>
      </w:r>
      <w:r w:rsidRPr="00EA2BCB">
        <w:rPr>
          <w:rFonts w:ascii="Helvetica" w:hAnsi="Helvetica" w:cs="Microsoft Sans Serif"/>
          <w:sz w:val="22"/>
          <w:szCs w:val="22"/>
        </w:rPr>
        <w:t xml:space="preserve">Your code will be run 100 times in parallel on the cluster, it will be run with </w:t>
      </w:r>
      <w:proofErr w:type="spellStart"/>
      <w:r w:rsidRPr="00EA2BCB">
        <w:rPr>
          <w:rFonts w:ascii="Helvetica" w:hAnsi="Helvetica" w:cs="Microsoft Sans Serif"/>
          <w:sz w:val="22"/>
          <w:szCs w:val="22"/>
        </w:rPr>
        <w:t>iter</w:t>
      </w:r>
      <w:proofErr w:type="spellEnd"/>
      <w:r w:rsidRPr="00EA2BCB">
        <w:rPr>
          <w:rFonts w:ascii="Helvetica" w:hAnsi="Helvetica" w:cs="Microsoft Sans Serif"/>
          <w:sz w:val="22"/>
          <w:szCs w:val="22"/>
        </w:rPr>
        <w:t xml:space="preserve"> = 1,2,3</w:t>
      </w:r>
      <w:proofErr w:type="gramStart"/>
      <w:r w:rsidRPr="00EA2BCB">
        <w:rPr>
          <w:rFonts w:ascii="Helvetica" w:hAnsi="Helvetica" w:cs="Microsoft Sans Serif"/>
          <w:sz w:val="22"/>
          <w:szCs w:val="22"/>
        </w:rPr>
        <w:t>, …,</w:t>
      </w:r>
      <w:proofErr w:type="gramEnd"/>
      <w:r w:rsidRPr="00EA2BCB">
        <w:rPr>
          <w:rFonts w:ascii="Helvetica" w:hAnsi="Helvetica" w:cs="Microsoft Sans Serif"/>
          <w:sz w:val="22"/>
          <w:szCs w:val="22"/>
        </w:rPr>
        <w:t xml:space="preserve"> 100 so you should use the variable </w:t>
      </w:r>
      <w:proofErr w:type="spellStart"/>
      <w:r w:rsidRPr="00633403">
        <w:rPr>
          <w:rFonts w:ascii="Helvetica" w:hAnsi="Helvetica" w:cs="Microsoft Sans Serif"/>
          <w:b/>
          <w:i/>
          <w:sz w:val="22"/>
          <w:szCs w:val="22"/>
        </w:rPr>
        <w:t>iter</w:t>
      </w:r>
      <w:proofErr w:type="spellEnd"/>
      <w:r w:rsidRPr="00EA2BCB">
        <w:rPr>
          <w:rFonts w:ascii="Helvetica" w:hAnsi="Helvetica" w:cs="Microsoft Sans Serif"/>
          <w:sz w:val="22"/>
          <w:szCs w:val="22"/>
        </w:rPr>
        <w:t xml:space="preserve"> in your code to make sure you don’t just repeat the identical simulation 100 times. </w:t>
      </w:r>
    </w:p>
    <w:p w14:paraId="0DFCC755" w14:textId="78B75466" w:rsidR="00EA2BCB" w:rsidRPr="007C760E" w:rsidRDefault="00EA2BCB" w:rsidP="00EA2BCB">
      <w:pPr>
        <w:pStyle w:val="ListParagraph"/>
        <w:numPr>
          <w:ilvl w:val="0"/>
          <w:numId w:val="17"/>
        </w:numPr>
        <w:rPr>
          <w:rFonts w:ascii="Helvetica" w:hAnsi="Helvetica" w:cs="Microsoft Sans Serif"/>
          <w:sz w:val="22"/>
          <w:szCs w:val="22"/>
        </w:rPr>
      </w:pPr>
      <w:r w:rsidRPr="007C760E">
        <w:rPr>
          <w:rFonts w:ascii="Helvetica" w:hAnsi="Helvetica" w:cs="Microsoft Sans Serif"/>
          <w:sz w:val="22"/>
          <w:szCs w:val="22"/>
        </w:rPr>
        <w:t xml:space="preserve">You need to control the random number seeds so that each parallel simulation takes place with a different seed.  If you run two simulations with the same seed, you will get the same answer regardless of the fact that it’s a stochastic simulation. So your function should set the random number seed as </w:t>
      </w:r>
      <w:proofErr w:type="spellStart"/>
      <w:r w:rsidR="00C8598F" w:rsidRPr="00633403">
        <w:rPr>
          <w:rFonts w:ascii="Helvetica" w:hAnsi="Helvetica" w:cs="Microsoft Sans Serif"/>
          <w:b/>
          <w:i/>
          <w:sz w:val="22"/>
          <w:szCs w:val="22"/>
        </w:rPr>
        <w:t>iter</w:t>
      </w:r>
      <w:proofErr w:type="spellEnd"/>
    </w:p>
    <w:p w14:paraId="717C1BE3" w14:textId="2A38F7BD" w:rsidR="00C8598F" w:rsidRPr="007C760E" w:rsidRDefault="00C8598F" w:rsidP="00C8598F">
      <w:pPr>
        <w:pStyle w:val="ListParagraph"/>
        <w:numPr>
          <w:ilvl w:val="0"/>
          <w:numId w:val="17"/>
        </w:numPr>
        <w:rPr>
          <w:rFonts w:ascii="Helvetica" w:hAnsi="Helvetica" w:cs="Microsoft Sans Serif"/>
          <w:sz w:val="22"/>
          <w:szCs w:val="22"/>
        </w:rPr>
      </w:pPr>
      <w:r w:rsidRPr="007C760E">
        <w:rPr>
          <w:rFonts w:ascii="Helvetica" w:hAnsi="Helvetica" w:cs="Microsoft Sans Serif"/>
          <w:sz w:val="22"/>
          <w:szCs w:val="22"/>
        </w:rPr>
        <w:t>Everyone will use the same values for community size in their simulations (500,1000,2500,5000) but each person will have different speciation rates</w:t>
      </w:r>
      <w:r>
        <w:rPr>
          <w:rFonts w:ascii="Helvetica" w:hAnsi="Helvetica" w:cs="Microsoft Sans Serif"/>
          <w:sz w:val="22"/>
          <w:szCs w:val="22"/>
        </w:rPr>
        <w:t xml:space="preserve"> - handed out separately</w:t>
      </w:r>
      <w:r w:rsidRPr="007C760E">
        <w:rPr>
          <w:rFonts w:ascii="Helvetica" w:hAnsi="Helvetica" w:cs="Microsoft Sans Serif"/>
          <w:sz w:val="22"/>
          <w:szCs w:val="22"/>
        </w:rPr>
        <w:t>.  You will have t</w:t>
      </w:r>
      <w:r w:rsidR="00633403">
        <w:rPr>
          <w:rFonts w:ascii="Helvetica" w:hAnsi="Helvetica" w:cs="Microsoft Sans Serif"/>
          <w:sz w:val="22"/>
          <w:szCs w:val="22"/>
        </w:rPr>
        <w:t>o select the correct value for community</w:t>
      </w:r>
      <w:r w:rsidRPr="007C760E">
        <w:rPr>
          <w:rFonts w:ascii="Helvetica" w:hAnsi="Helvetica" w:cs="Microsoft Sans Serif"/>
          <w:sz w:val="22"/>
          <w:szCs w:val="22"/>
        </w:rPr>
        <w:t xml:space="preserve"> in each parallel simulation based on the value of </w:t>
      </w:r>
      <w:proofErr w:type="spellStart"/>
      <w:r w:rsidRPr="00633403">
        <w:rPr>
          <w:rFonts w:ascii="Helvetica" w:hAnsi="Helvetica" w:cs="Microsoft Sans Serif"/>
          <w:b/>
          <w:i/>
          <w:sz w:val="22"/>
          <w:szCs w:val="22"/>
        </w:rPr>
        <w:t>iter</w:t>
      </w:r>
      <w:proofErr w:type="spellEnd"/>
      <w:r w:rsidRPr="007C760E">
        <w:rPr>
          <w:rFonts w:ascii="Helvetica" w:hAnsi="Helvetica" w:cs="Microsoft Sans Serif"/>
          <w:sz w:val="22"/>
          <w:szCs w:val="22"/>
        </w:rPr>
        <w:t xml:space="preserve"> (</w:t>
      </w:r>
      <w:r w:rsidR="00B25E91">
        <w:rPr>
          <w:rFonts w:ascii="Helvetica" w:hAnsi="Helvetica" w:cs="Microsoft Sans Serif"/>
          <w:sz w:val="22"/>
          <w:szCs w:val="22"/>
        </w:rPr>
        <w:t xml:space="preserve">you could do this any way you like </w:t>
      </w:r>
      <w:r w:rsidR="00633403">
        <w:rPr>
          <w:rFonts w:ascii="Helvetica" w:hAnsi="Helvetica" w:cs="Microsoft Sans Serif"/>
          <w:sz w:val="22"/>
          <w:szCs w:val="22"/>
        </w:rPr>
        <w:t xml:space="preserve">e.g. </w:t>
      </w:r>
      <w:r w:rsidR="00633403" w:rsidRPr="00633403">
        <w:rPr>
          <w:rFonts w:ascii="Helvetica" w:hAnsi="Helvetica" w:cs="Microsoft Sans Serif"/>
          <w:b/>
          <w:i/>
          <w:sz w:val="22"/>
          <w:szCs w:val="22"/>
        </w:rPr>
        <w:t>size</w:t>
      </w:r>
      <w:r w:rsidRPr="007C760E">
        <w:rPr>
          <w:rFonts w:ascii="Helvetica" w:hAnsi="Helvetica" w:cs="Microsoft Sans Serif"/>
          <w:sz w:val="22"/>
          <w:szCs w:val="22"/>
        </w:rPr>
        <w:t xml:space="preserve"> = 500 when </w:t>
      </w:r>
      <w:proofErr w:type="spellStart"/>
      <w:r w:rsidRPr="00633403">
        <w:rPr>
          <w:rFonts w:ascii="Helvetica" w:hAnsi="Helvetica" w:cs="Microsoft Sans Serif"/>
          <w:b/>
          <w:i/>
          <w:sz w:val="22"/>
          <w:szCs w:val="22"/>
        </w:rPr>
        <w:t>iter</w:t>
      </w:r>
      <w:proofErr w:type="spellEnd"/>
      <w:r>
        <w:rPr>
          <w:rFonts w:ascii="Helvetica" w:hAnsi="Helvetica" w:cs="Microsoft Sans Serif"/>
          <w:sz w:val="22"/>
          <w:szCs w:val="22"/>
        </w:rPr>
        <w:t xml:space="preserve"> = </w:t>
      </w:r>
      <w:proofErr w:type="gramStart"/>
      <w:r>
        <w:rPr>
          <w:rFonts w:ascii="Helvetica" w:hAnsi="Helvetica" w:cs="Microsoft Sans Serif"/>
          <w:sz w:val="22"/>
          <w:szCs w:val="22"/>
        </w:rPr>
        <w:t>1,5,9,13,</w:t>
      </w:r>
      <w:r w:rsidR="00633403">
        <w:rPr>
          <w:rFonts w:ascii="Helvetica" w:hAnsi="Helvetica" w:cs="Microsoft Sans Serif"/>
          <w:sz w:val="22"/>
          <w:szCs w:val="22"/>
        </w:rPr>
        <w:t>….</w:t>
      </w:r>
      <w:proofErr w:type="gramEnd"/>
      <w:r w:rsidR="00633403">
        <w:rPr>
          <w:rFonts w:ascii="Helvetica" w:hAnsi="Helvetica" w:cs="Microsoft Sans Serif"/>
          <w:sz w:val="22"/>
          <w:szCs w:val="22"/>
        </w:rPr>
        <w:t xml:space="preserve"> And </w:t>
      </w:r>
      <w:r w:rsidR="00633403" w:rsidRPr="00633403">
        <w:rPr>
          <w:rFonts w:ascii="Helvetica" w:hAnsi="Helvetica" w:cs="Microsoft Sans Serif"/>
          <w:b/>
          <w:i/>
          <w:sz w:val="22"/>
          <w:szCs w:val="22"/>
        </w:rPr>
        <w:t>size</w:t>
      </w:r>
      <w:r>
        <w:rPr>
          <w:rFonts w:ascii="Helvetica" w:hAnsi="Helvetica" w:cs="Microsoft Sans Serif"/>
          <w:sz w:val="22"/>
          <w:szCs w:val="22"/>
        </w:rPr>
        <w:t xml:space="preserve"> = 1000 when </w:t>
      </w:r>
      <w:proofErr w:type="spellStart"/>
      <w:r w:rsidRPr="00633403">
        <w:rPr>
          <w:rFonts w:ascii="Helvetica" w:hAnsi="Helvetica" w:cs="Microsoft Sans Serif"/>
          <w:b/>
          <w:i/>
          <w:sz w:val="22"/>
          <w:szCs w:val="22"/>
        </w:rPr>
        <w:t>iter</w:t>
      </w:r>
      <w:proofErr w:type="spellEnd"/>
      <w:r>
        <w:rPr>
          <w:rFonts w:ascii="Helvetica" w:hAnsi="Helvetica" w:cs="Microsoft Sans Serif"/>
          <w:sz w:val="22"/>
          <w:szCs w:val="22"/>
        </w:rPr>
        <w:t xml:space="preserve"> = </w:t>
      </w:r>
      <w:proofErr w:type="gramStart"/>
      <w:r>
        <w:rPr>
          <w:rFonts w:ascii="Helvetica" w:hAnsi="Helvetica" w:cs="Microsoft Sans Serif"/>
          <w:sz w:val="22"/>
          <w:szCs w:val="22"/>
        </w:rPr>
        <w:t>2,6,10,14,…..</w:t>
      </w:r>
      <w:proofErr w:type="gramEnd"/>
      <w:r w:rsidR="00633403">
        <w:rPr>
          <w:rFonts w:ascii="Helvetica" w:hAnsi="Helvetica" w:cs="Microsoft Sans Serif"/>
          <w:sz w:val="22"/>
          <w:szCs w:val="22"/>
        </w:rPr>
        <w:t xml:space="preserve"> </w:t>
      </w:r>
      <w:proofErr w:type="gramStart"/>
      <w:r w:rsidR="00633403">
        <w:rPr>
          <w:rFonts w:ascii="Helvetica" w:hAnsi="Helvetica" w:cs="Microsoft Sans Serif"/>
          <w:sz w:val="22"/>
          <w:szCs w:val="22"/>
        </w:rPr>
        <w:t>or</w:t>
      </w:r>
      <w:proofErr w:type="gramEnd"/>
      <w:r w:rsidR="00633403">
        <w:rPr>
          <w:rFonts w:ascii="Helvetica" w:hAnsi="Helvetica" w:cs="Microsoft Sans Serif"/>
          <w:sz w:val="22"/>
          <w:szCs w:val="22"/>
        </w:rPr>
        <w:t xml:space="preserve"> </w:t>
      </w:r>
      <w:r w:rsidR="00633403" w:rsidRPr="00633403">
        <w:rPr>
          <w:rFonts w:ascii="Helvetica" w:hAnsi="Helvetica" w:cs="Microsoft Sans Serif"/>
          <w:b/>
          <w:i/>
          <w:sz w:val="22"/>
          <w:szCs w:val="22"/>
        </w:rPr>
        <w:t>size</w:t>
      </w:r>
      <w:r w:rsidR="00633403">
        <w:rPr>
          <w:rFonts w:ascii="Helvetica" w:hAnsi="Helvetica" w:cs="Microsoft Sans Serif"/>
          <w:sz w:val="22"/>
          <w:szCs w:val="22"/>
        </w:rPr>
        <w:t xml:space="preserve"> =</w:t>
      </w:r>
      <w:r w:rsidR="00B25E91">
        <w:rPr>
          <w:rFonts w:ascii="Helvetica" w:hAnsi="Helvetica" w:cs="Microsoft Sans Serif"/>
          <w:sz w:val="22"/>
          <w:szCs w:val="22"/>
        </w:rPr>
        <w:t xml:space="preserve"> 500 when 1 &lt;= </w:t>
      </w:r>
      <w:proofErr w:type="spellStart"/>
      <w:r w:rsidR="00B25E91" w:rsidRPr="00633403">
        <w:rPr>
          <w:rFonts w:ascii="Helvetica" w:hAnsi="Helvetica" w:cs="Microsoft Sans Serif"/>
          <w:b/>
          <w:i/>
          <w:sz w:val="22"/>
          <w:szCs w:val="22"/>
        </w:rPr>
        <w:t>iter</w:t>
      </w:r>
      <w:proofErr w:type="spellEnd"/>
      <w:r w:rsidR="00B25E91">
        <w:rPr>
          <w:rFonts w:ascii="Helvetica" w:hAnsi="Helvetica" w:cs="Microsoft Sans Serif"/>
          <w:sz w:val="22"/>
          <w:szCs w:val="22"/>
        </w:rPr>
        <w:t xml:space="preserve"> &lt;= 25</w:t>
      </w:r>
      <w:r>
        <w:rPr>
          <w:rFonts w:ascii="Helvetica" w:hAnsi="Helvetica" w:cs="Microsoft Sans Serif"/>
          <w:sz w:val="22"/>
          <w:szCs w:val="22"/>
        </w:rPr>
        <w:t>)</w:t>
      </w:r>
      <w:r w:rsidR="00633403">
        <w:rPr>
          <w:rFonts w:ascii="Helvetica" w:hAnsi="Helvetica" w:cs="Microsoft Sans Serif"/>
          <w:sz w:val="22"/>
          <w:szCs w:val="22"/>
        </w:rPr>
        <w:t>.  T</w:t>
      </w:r>
      <w:r>
        <w:rPr>
          <w:rFonts w:ascii="Helvetica" w:hAnsi="Helvetica" w:cs="Microsoft Sans Serif"/>
          <w:sz w:val="22"/>
          <w:szCs w:val="22"/>
        </w:rPr>
        <w:t xml:space="preserve">hink if this as a </w:t>
      </w:r>
      <w:r w:rsidR="00E52C71">
        <w:rPr>
          <w:rFonts w:ascii="Helvetica" w:hAnsi="Helvetica" w:cs="Microsoft Sans Serif"/>
          <w:sz w:val="22"/>
          <w:szCs w:val="22"/>
        </w:rPr>
        <w:t>‘</w:t>
      </w:r>
      <w:r>
        <w:rPr>
          <w:rFonts w:ascii="Helvetica" w:hAnsi="Helvetica" w:cs="Microsoft Sans Serif"/>
          <w:sz w:val="22"/>
          <w:szCs w:val="22"/>
        </w:rPr>
        <w:t>to</w:t>
      </w:r>
      <w:r w:rsidR="00E52C71">
        <w:rPr>
          <w:rFonts w:ascii="Helvetica" w:hAnsi="Helvetica" w:cs="Microsoft Sans Serif"/>
          <w:sz w:val="22"/>
          <w:szCs w:val="22"/>
        </w:rPr>
        <w:t xml:space="preserve"> </w:t>
      </w:r>
      <w:r>
        <w:rPr>
          <w:rFonts w:ascii="Helvetica" w:hAnsi="Helvetica" w:cs="Microsoft Sans Serif"/>
          <w:sz w:val="22"/>
          <w:szCs w:val="22"/>
        </w:rPr>
        <w:t>do list</w:t>
      </w:r>
      <w:r w:rsidR="00E52C71">
        <w:rPr>
          <w:rFonts w:ascii="Helvetica" w:hAnsi="Helvetica" w:cs="Microsoft Sans Serif"/>
          <w:sz w:val="22"/>
          <w:szCs w:val="22"/>
        </w:rPr>
        <w:t>’</w:t>
      </w:r>
      <w:r>
        <w:rPr>
          <w:rFonts w:ascii="Helvetica" w:hAnsi="Helvetica" w:cs="Microsoft Sans Serif"/>
          <w:sz w:val="22"/>
          <w:szCs w:val="22"/>
        </w:rPr>
        <w:t xml:space="preserve"> with 100 items on that will in the end be done in parallel.</w:t>
      </w:r>
    </w:p>
    <w:p w14:paraId="2AC6BB34" w14:textId="77777777" w:rsidR="00C8598F" w:rsidRDefault="00C8598F" w:rsidP="00C8598F">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Create a filename to store your results - </w:t>
      </w:r>
      <w:r w:rsidR="001E7BA8" w:rsidRPr="007C760E">
        <w:rPr>
          <w:rFonts w:ascii="Helvetica" w:hAnsi="Helvetica" w:cs="Microsoft Sans Serif"/>
          <w:sz w:val="22"/>
          <w:szCs w:val="22"/>
        </w:rPr>
        <w:t xml:space="preserve">the end of the file name </w:t>
      </w:r>
      <w:r>
        <w:rPr>
          <w:rFonts w:ascii="Helvetica" w:hAnsi="Helvetica" w:cs="Microsoft Sans Serif"/>
          <w:sz w:val="22"/>
          <w:szCs w:val="22"/>
        </w:rPr>
        <w:t xml:space="preserve">should be a number given by </w:t>
      </w:r>
      <w:proofErr w:type="spellStart"/>
      <w:r w:rsidRPr="00633403">
        <w:rPr>
          <w:rFonts w:ascii="Helvetica" w:hAnsi="Helvetica" w:cs="Microsoft Sans Serif"/>
          <w:b/>
          <w:i/>
          <w:sz w:val="22"/>
          <w:szCs w:val="22"/>
        </w:rPr>
        <w:t>iter</w:t>
      </w:r>
      <w:proofErr w:type="spellEnd"/>
      <w:r>
        <w:rPr>
          <w:rFonts w:ascii="Helvetica" w:hAnsi="Helvetica" w:cs="Microsoft Sans Serif"/>
          <w:sz w:val="22"/>
          <w:szCs w:val="22"/>
        </w:rPr>
        <w:t xml:space="preserve"> (</w:t>
      </w:r>
      <w:r w:rsidR="001E7BA8" w:rsidRPr="007C760E">
        <w:rPr>
          <w:rFonts w:ascii="Helvetica" w:hAnsi="Helvetica" w:cs="Microsoft Sans Serif"/>
          <w:sz w:val="22"/>
          <w:szCs w:val="22"/>
        </w:rPr>
        <w:t>the number of the random seed</w:t>
      </w:r>
      <w:r>
        <w:rPr>
          <w:rFonts w:ascii="Helvetica" w:hAnsi="Helvetica" w:cs="Microsoft Sans Serif"/>
          <w:sz w:val="22"/>
          <w:szCs w:val="22"/>
        </w:rPr>
        <w:t>)</w:t>
      </w:r>
      <w:r w:rsidR="001E7BA8" w:rsidRPr="007C760E">
        <w:rPr>
          <w:rFonts w:ascii="Helvetica" w:hAnsi="Helvetica" w:cs="Microsoft Sans Serif"/>
          <w:sz w:val="22"/>
          <w:szCs w:val="22"/>
        </w:rPr>
        <w:t xml:space="preserve">. This way simulation files will not overwrite one another on the cluster where there will be no nice warning message asking if you want to replace the file or save under a different name! Also </w:t>
      </w:r>
      <w:r w:rsidR="001063C1" w:rsidRPr="007C760E">
        <w:rPr>
          <w:rFonts w:ascii="Helvetica" w:hAnsi="Helvetica" w:cs="Microsoft Sans Serif"/>
          <w:sz w:val="22"/>
          <w:szCs w:val="22"/>
        </w:rPr>
        <w:t xml:space="preserve">this gives </w:t>
      </w:r>
      <w:r w:rsidR="001E7BA8" w:rsidRPr="007C760E">
        <w:rPr>
          <w:rFonts w:ascii="Helvetica" w:hAnsi="Helvetica" w:cs="Microsoft Sans Serif"/>
          <w:sz w:val="22"/>
          <w:szCs w:val="22"/>
        </w:rPr>
        <w:t xml:space="preserve">you have a sanity check that no pair of simulations were </w:t>
      </w:r>
      <w:r w:rsidR="001063C1" w:rsidRPr="007C760E">
        <w:rPr>
          <w:rFonts w:ascii="Helvetica" w:hAnsi="Helvetica" w:cs="Microsoft Sans Serif"/>
          <w:sz w:val="22"/>
          <w:szCs w:val="22"/>
        </w:rPr>
        <w:t xml:space="preserve">conducted </w:t>
      </w:r>
      <w:r w:rsidR="001E7BA8" w:rsidRPr="007C760E">
        <w:rPr>
          <w:rFonts w:ascii="Helvetica" w:hAnsi="Helvetica" w:cs="Microsoft Sans Serif"/>
          <w:sz w:val="22"/>
          <w:szCs w:val="22"/>
        </w:rPr>
        <w:t>with the same random seed.</w:t>
      </w:r>
      <w:r w:rsidR="00FF7CB2">
        <w:rPr>
          <w:rFonts w:ascii="Helvetica" w:hAnsi="Helvetica" w:cs="Microsoft Sans Serif"/>
          <w:sz w:val="22"/>
          <w:szCs w:val="22"/>
        </w:rPr>
        <w:t xml:space="preserve"> (Hint: use the paste command)</w:t>
      </w:r>
    </w:p>
    <w:p w14:paraId="1225A4AA" w14:textId="17C59FF1" w:rsidR="00B35659" w:rsidRDefault="00C8598F" w:rsidP="00C8598F">
      <w:pPr>
        <w:pStyle w:val="ListParagraph"/>
        <w:numPr>
          <w:ilvl w:val="0"/>
          <w:numId w:val="17"/>
        </w:numPr>
        <w:rPr>
          <w:rFonts w:ascii="Helvetica" w:hAnsi="Helvetica" w:cs="Microsoft Sans Serif"/>
          <w:sz w:val="22"/>
          <w:szCs w:val="22"/>
        </w:rPr>
      </w:pPr>
      <w:r w:rsidRPr="00C8598F">
        <w:rPr>
          <w:rFonts w:ascii="Helvetica" w:hAnsi="Helvetica" w:cs="Microsoft Sans Serif"/>
          <w:sz w:val="22"/>
          <w:szCs w:val="22"/>
        </w:rPr>
        <w:t xml:space="preserve">Call the </w:t>
      </w:r>
      <w:proofErr w:type="spellStart"/>
      <w:r w:rsidRPr="00633403">
        <w:rPr>
          <w:rFonts w:ascii="Helvetica" w:hAnsi="Helvetica" w:cs="Microsoft Sans Serif"/>
          <w:b/>
          <w:i/>
          <w:sz w:val="22"/>
          <w:szCs w:val="22"/>
        </w:rPr>
        <w:t>cluster_run</w:t>
      </w:r>
      <w:proofErr w:type="spellEnd"/>
      <w:r w:rsidRPr="00633403">
        <w:rPr>
          <w:rFonts w:ascii="Helvetica" w:hAnsi="Helvetica" w:cs="Microsoft Sans Serif"/>
          <w:b/>
          <w:i/>
          <w:sz w:val="22"/>
          <w:szCs w:val="22"/>
        </w:rPr>
        <w:t xml:space="preserve"> </w:t>
      </w:r>
      <w:r w:rsidRPr="00C8598F">
        <w:rPr>
          <w:rFonts w:ascii="Helvetica" w:hAnsi="Helvetica" w:cs="Microsoft Sans Serif"/>
          <w:sz w:val="22"/>
          <w:szCs w:val="22"/>
        </w:rPr>
        <w:t>function</w:t>
      </w:r>
      <w:r w:rsidR="00D92FEC">
        <w:rPr>
          <w:rFonts w:ascii="Helvetica" w:hAnsi="Helvetica" w:cs="Microsoft Sans Serif"/>
          <w:sz w:val="22"/>
          <w:szCs w:val="22"/>
        </w:rPr>
        <w:t>,</w:t>
      </w:r>
      <w:r w:rsidRPr="00C8598F">
        <w:rPr>
          <w:rFonts w:ascii="Helvetica" w:hAnsi="Helvetica" w:cs="Microsoft Sans Serif"/>
          <w:sz w:val="22"/>
          <w:szCs w:val="22"/>
        </w:rPr>
        <w:t xml:space="preserve"> which will actually do the simulation and save the results. Use </w:t>
      </w:r>
      <w:r w:rsidR="00174B50" w:rsidRPr="00C8598F">
        <w:rPr>
          <w:rFonts w:ascii="Helvetica" w:hAnsi="Helvetica" w:cs="Microsoft Sans Serif"/>
          <w:sz w:val="22"/>
          <w:szCs w:val="22"/>
        </w:rPr>
        <w:t xml:space="preserve">a time limit of 12 hours for all your jobs (you will put 11.5 hours into your code and tell the cluster 12 hours just in case). </w:t>
      </w:r>
      <w:r w:rsidRPr="00C8598F">
        <w:rPr>
          <w:rFonts w:ascii="Helvetica" w:hAnsi="Helvetica" w:cs="Microsoft Sans Serif"/>
          <w:sz w:val="22"/>
          <w:szCs w:val="22"/>
        </w:rPr>
        <w:t xml:space="preserve">Use </w:t>
      </w:r>
      <w:proofErr w:type="spellStart"/>
      <w:r w:rsidR="00B35659" w:rsidRPr="00766B2B">
        <w:rPr>
          <w:rFonts w:ascii="Helvetica" w:hAnsi="Helvetica" w:cs="Microsoft Sans Serif"/>
          <w:b/>
          <w:i/>
          <w:sz w:val="22"/>
          <w:szCs w:val="22"/>
        </w:rPr>
        <w:t>interval_rich</w:t>
      </w:r>
      <w:proofErr w:type="spellEnd"/>
      <w:r w:rsidR="00B35659" w:rsidRPr="00C8598F">
        <w:rPr>
          <w:rFonts w:ascii="Helvetica" w:hAnsi="Helvetica" w:cs="Microsoft Sans Serif"/>
          <w:sz w:val="22"/>
          <w:szCs w:val="22"/>
        </w:rPr>
        <w:t xml:space="preserve"> = 1, </w:t>
      </w:r>
      <w:proofErr w:type="spellStart"/>
      <w:r w:rsidR="00B35659" w:rsidRPr="00766B2B">
        <w:rPr>
          <w:rFonts w:ascii="Helvetica" w:hAnsi="Helvetica" w:cs="Microsoft Sans Serif"/>
          <w:b/>
          <w:i/>
          <w:sz w:val="22"/>
          <w:szCs w:val="22"/>
        </w:rPr>
        <w:t>interval_oct</w:t>
      </w:r>
      <w:proofErr w:type="spellEnd"/>
      <w:r w:rsidR="00B35659" w:rsidRPr="00C8598F">
        <w:rPr>
          <w:rFonts w:ascii="Helvetica" w:hAnsi="Helvetica" w:cs="Microsoft Sans Serif"/>
          <w:sz w:val="22"/>
          <w:szCs w:val="22"/>
        </w:rPr>
        <w:t xml:space="preserve"> = </w:t>
      </w:r>
      <w:r w:rsidR="00B35659" w:rsidRPr="00766B2B">
        <w:rPr>
          <w:rFonts w:ascii="Helvetica" w:hAnsi="Helvetica" w:cs="Microsoft Sans Serif"/>
          <w:b/>
          <w:i/>
          <w:sz w:val="22"/>
          <w:szCs w:val="22"/>
        </w:rPr>
        <w:t>size</w:t>
      </w:r>
      <w:r w:rsidR="00B35659" w:rsidRPr="00C8598F">
        <w:rPr>
          <w:rFonts w:ascii="Helvetica" w:hAnsi="Helvetica" w:cs="Microsoft Sans Serif"/>
          <w:sz w:val="22"/>
          <w:szCs w:val="22"/>
        </w:rPr>
        <w:t xml:space="preserve">/10 </w:t>
      </w:r>
      <w:r w:rsidR="00D92FEC">
        <w:rPr>
          <w:rFonts w:ascii="Helvetica" w:hAnsi="Helvetica" w:cs="Microsoft Sans Serif"/>
          <w:sz w:val="22"/>
          <w:szCs w:val="22"/>
        </w:rPr>
        <w:t>(</w:t>
      </w:r>
      <w:r w:rsidR="00D92FEC" w:rsidRPr="00C8598F">
        <w:rPr>
          <w:rFonts w:ascii="Helvetica" w:hAnsi="Helvetica" w:cs="Microsoft Sans Serif"/>
          <w:sz w:val="22"/>
          <w:szCs w:val="22"/>
        </w:rPr>
        <w:t>roughly</w:t>
      </w:r>
      <w:r w:rsidR="00D92FEC">
        <w:rPr>
          <w:rFonts w:ascii="Helvetica" w:hAnsi="Helvetica" w:cs="Microsoft Sans Serif"/>
          <w:sz w:val="22"/>
          <w:szCs w:val="22"/>
        </w:rPr>
        <w:t>)</w:t>
      </w:r>
      <w:r w:rsidR="00D92FEC" w:rsidRPr="00C8598F">
        <w:rPr>
          <w:rFonts w:ascii="Helvetica" w:hAnsi="Helvetica" w:cs="Microsoft Sans Serif"/>
          <w:sz w:val="22"/>
          <w:szCs w:val="22"/>
        </w:rPr>
        <w:t xml:space="preserve"> </w:t>
      </w:r>
      <w:r w:rsidR="00B35659" w:rsidRPr="00C8598F">
        <w:rPr>
          <w:rFonts w:ascii="Helvetica" w:hAnsi="Helvetica" w:cs="Microsoft Sans Serif"/>
          <w:sz w:val="22"/>
          <w:szCs w:val="22"/>
        </w:rPr>
        <w:t xml:space="preserve">and </w:t>
      </w:r>
      <w:proofErr w:type="spellStart"/>
      <w:r w:rsidR="00B35659" w:rsidRPr="00766B2B">
        <w:rPr>
          <w:rFonts w:ascii="Helvetica" w:hAnsi="Helvetica" w:cs="Microsoft Sans Serif"/>
          <w:b/>
          <w:i/>
          <w:sz w:val="22"/>
          <w:szCs w:val="22"/>
        </w:rPr>
        <w:t>burn_in_</w:t>
      </w:r>
      <w:r w:rsidR="00FE4BFF" w:rsidRPr="00766B2B">
        <w:rPr>
          <w:rFonts w:ascii="Helvetica" w:hAnsi="Helvetica" w:cs="Microsoft Sans Serif"/>
          <w:b/>
          <w:i/>
          <w:sz w:val="22"/>
          <w:szCs w:val="22"/>
        </w:rPr>
        <w:t>generations</w:t>
      </w:r>
      <w:proofErr w:type="spellEnd"/>
      <w:r w:rsidR="00FE4BFF" w:rsidRPr="00C8598F">
        <w:rPr>
          <w:rFonts w:ascii="Helvetica" w:hAnsi="Helvetica" w:cs="Microsoft Sans Serif"/>
          <w:sz w:val="22"/>
          <w:szCs w:val="22"/>
        </w:rPr>
        <w:t xml:space="preserve"> </w:t>
      </w:r>
      <w:r w:rsidR="00B35659" w:rsidRPr="00C8598F">
        <w:rPr>
          <w:rFonts w:ascii="Helvetica" w:hAnsi="Helvetica" w:cs="Microsoft Sans Serif"/>
          <w:sz w:val="22"/>
          <w:szCs w:val="22"/>
        </w:rPr>
        <w:t xml:space="preserve">= </w:t>
      </w:r>
      <w:r w:rsidR="00B97782" w:rsidRPr="00C8598F">
        <w:rPr>
          <w:rFonts w:ascii="Helvetica" w:hAnsi="Helvetica" w:cs="Microsoft Sans Serif"/>
          <w:sz w:val="22"/>
          <w:szCs w:val="22"/>
        </w:rPr>
        <w:t>8</w:t>
      </w:r>
      <w:r w:rsidR="00B35659" w:rsidRPr="00C8598F">
        <w:rPr>
          <w:rFonts w:ascii="Helvetica" w:hAnsi="Helvetica" w:cs="Microsoft Sans Serif"/>
          <w:sz w:val="22"/>
          <w:szCs w:val="22"/>
        </w:rPr>
        <w:t>*</w:t>
      </w:r>
      <w:r w:rsidR="00B35659" w:rsidRPr="00766B2B">
        <w:rPr>
          <w:rFonts w:ascii="Helvetica" w:hAnsi="Helvetica" w:cs="Microsoft Sans Serif"/>
          <w:b/>
          <w:i/>
          <w:sz w:val="22"/>
          <w:szCs w:val="22"/>
        </w:rPr>
        <w:t>size</w:t>
      </w:r>
    </w:p>
    <w:p w14:paraId="547465FA" w14:textId="77777777" w:rsidR="00C8598F" w:rsidRDefault="00C8598F" w:rsidP="00C8598F">
      <w:pPr>
        <w:rPr>
          <w:rFonts w:ascii="Helvetica" w:hAnsi="Helvetica" w:cs="Microsoft Sans Serif"/>
          <w:sz w:val="22"/>
          <w:szCs w:val="22"/>
        </w:rPr>
      </w:pPr>
    </w:p>
    <w:p w14:paraId="2EE44754" w14:textId="7B8E87DB" w:rsidR="00E521C4" w:rsidRPr="007C760E" w:rsidRDefault="00B35659" w:rsidP="00E521C4">
      <w:pPr>
        <w:rPr>
          <w:rFonts w:ascii="Helvetica" w:hAnsi="Helvetica" w:cs="Microsoft Sans Serif"/>
          <w:sz w:val="22"/>
          <w:szCs w:val="22"/>
        </w:rPr>
      </w:pPr>
      <w:r w:rsidRPr="00C8598F">
        <w:rPr>
          <w:rFonts w:ascii="Helvetica" w:hAnsi="Helvetica" w:cs="Microsoft Sans Serif"/>
          <w:sz w:val="22"/>
          <w:szCs w:val="22"/>
        </w:rPr>
        <w:t xml:space="preserve">Test your code locally </w:t>
      </w:r>
      <w:r w:rsidR="00C8598F" w:rsidRPr="00C8598F">
        <w:rPr>
          <w:rFonts w:ascii="Helvetica" w:hAnsi="Helvetica" w:cs="Microsoft Sans Serif"/>
          <w:sz w:val="22"/>
          <w:szCs w:val="22"/>
        </w:rPr>
        <w:t xml:space="preserve">for a shorter length of time </w:t>
      </w:r>
      <w:r w:rsidRPr="00C8598F">
        <w:rPr>
          <w:rFonts w:ascii="Helvetica" w:hAnsi="Helvetica" w:cs="Microsoft Sans Serif"/>
          <w:sz w:val="22"/>
          <w:szCs w:val="22"/>
        </w:rPr>
        <w:t>before running it on the cluster</w:t>
      </w:r>
      <w:r w:rsidR="00C8598F">
        <w:rPr>
          <w:rFonts w:ascii="Helvetica" w:hAnsi="Helvetica" w:cs="Microsoft Sans Serif"/>
          <w:sz w:val="22"/>
          <w:szCs w:val="22"/>
        </w:rPr>
        <w:t xml:space="preserve">. Then test on the cluster with </w:t>
      </w:r>
      <w:proofErr w:type="spellStart"/>
      <w:r w:rsidR="00C8598F">
        <w:rPr>
          <w:rFonts w:ascii="Helvetica" w:hAnsi="Helvetica" w:cs="Microsoft Sans Serif"/>
          <w:sz w:val="22"/>
          <w:szCs w:val="22"/>
        </w:rPr>
        <w:t>iter</w:t>
      </w:r>
      <w:proofErr w:type="spellEnd"/>
      <w:r w:rsidR="00C8598F">
        <w:rPr>
          <w:rFonts w:ascii="Helvetica" w:hAnsi="Helvetica" w:cs="Microsoft Sans Serif"/>
          <w:sz w:val="22"/>
          <w:szCs w:val="22"/>
        </w:rPr>
        <w:t xml:space="preserve"> of 1,2,3 only before doing the rest (use -J 1-3 as in the lecture notes)</w:t>
      </w:r>
      <w:r w:rsidRPr="007C760E">
        <w:rPr>
          <w:rFonts w:ascii="Helvetica" w:hAnsi="Helvetica" w:cs="Microsoft Sans Serif"/>
          <w:sz w:val="22"/>
          <w:szCs w:val="22"/>
        </w:rPr>
        <w:t xml:space="preserve"> </w:t>
      </w:r>
      <w:r w:rsidR="00E521C4" w:rsidRPr="007C760E">
        <w:rPr>
          <w:rFonts w:ascii="Helvetica" w:hAnsi="Helvetica" w:cs="Microsoft Sans Serif"/>
          <w:sz w:val="22"/>
          <w:szCs w:val="22"/>
        </w:rPr>
        <w:t>[</w:t>
      </w:r>
      <w:r w:rsidR="00C8598F">
        <w:rPr>
          <w:rFonts w:ascii="Helvetica" w:hAnsi="Helvetica" w:cs="Microsoft Sans Serif"/>
          <w:sz w:val="22"/>
          <w:szCs w:val="22"/>
        </w:rPr>
        <w:t>6</w:t>
      </w:r>
      <w:r w:rsidR="00836E1C" w:rsidRPr="007C760E">
        <w:rPr>
          <w:rFonts w:ascii="Helvetica" w:hAnsi="Helvetica" w:cs="Microsoft Sans Serif"/>
          <w:sz w:val="22"/>
          <w:szCs w:val="22"/>
        </w:rPr>
        <w:t xml:space="preserve"> marks</w:t>
      </w:r>
      <w:r w:rsidR="00584AB9" w:rsidRPr="007C760E">
        <w:rPr>
          <w:rFonts w:ascii="Helvetica" w:hAnsi="Helvetica" w:cs="Microsoft Sans Serif"/>
          <w:sz w:val="22"/>
          <w:szCs w:val="22"/>
        </w:rPr>
        <w:t xml:space="preserve"> for correct </w:t>
      </w:r>
      <w:r w:rsidR="00252DEB" w:rsidRPr="007C760E">
        <w:rPr>
          <w:rFonts w:ascii="Helvetica" w:hAnsi="Helvetica" w:cs="Microsoft Sans Serif"/>
          <w:sz w:val="22"/>
          <w:szCs w:val="22"/>
        </w:rPr>
        <w:t xml:space="preserve">test </w:t>
      </w:r>
      <w:r w:rsidR="00584AB9" w:rsidRPr="007C760E">
        <w:rPr>
          <w:rFonts w:ascii="Helvetica" w:hAnsi="Helvetica" w:cs="Microsoft Sans Serif"/>
          <w:sz w:val="22"/>
          <w:szCs w:val="22"/>
        </w:rPr>
        <w:t xml:space="preserve">code </w:t>
      </w:r>
      <w:r w:rsidR="00252DEB" w:rsidRPr="007C760E">
        <w:rPr>
          <w:rFonts w:ascii="Helvetica" w:hAnsi="Helvetica" w:cs="Microsoft Sans Serif"/>
          <w:sz w:val="22"/>
          <w:szCs w:val="22"/>
        </w:rPr>
        <w:t xml:space="preserve">and correct code </w:t>
      </w:r>
      <w:r w:rsidR="00584AB9" w:rsidRPr="007C760E">
        <w:rPr>
          <w:rFonts w:ascii="Helvetica" w:hAnsi="Helvetica" w:cs="Microsoft Sans Serif"/>
          <w:sz w:val="22"/>
          <w:szCs w:val="22"/>
        </w:rPr>
        <w:t>for running on the cluster</w:t>
      </w:r>
      <w:r w:rsidR="00836E1C" w:rsidRPr="007C760E">
        <w:rPr>
          <w:rFonts w:ascii="Helvetica" w:hAnsi="Helvetica" w:cs="Microsoft Sans Serif"/>
          <w:sz w:val="22"/>
          <w:szCs w:val="22"/>
        </w:rPr>
        <w:t>]</w:t>
      </w:r>
    </w:p>
    <w:p w14:paraId="0AD0188E" w14:textId="77777777" w:rsidR="00E521C4" w:rsidRPr="007C760E" w:rsidRDefault="00E521C4" w:rsidP="00E521C4">
      <w:pPr>
        <w:rPr>
          <w:rFonts w:ascii="Helvetica" w:hAnsi="Helvetica" w:cs="Microsoft Sans Serif"/>
          <w:sz w:val="22"/>
          <w:szCs w:val="22"/>
        </w:rPr>
      </w:pPr>
    </w:p>
    <w:p w14:paraId="02D42341" w14:textId="774FD098" w:rsidR="00BE50B9" w:rsidRPr="007C760E" w:rsidRDefault="00E521C4" w:rsidP="00CA07A5">
      <w:pPr>
        <w:rPr>
          <w:rFonts w:ascii="Helvetica" w:hAnsi="Helvetica" w:cs="Microsoft Sans Serif"/>
          <w:sz w:val="22"/>
          <w:szCs w:val="22"/>
        </w:rPr>
      </w:pPr>
      <w:proofErr w:type="gramStart"/>
      <w:r w:rsidRPr="007C760E">
        <w:rPr>
          <w:rFonts w:ascii="Helvetica" w:hAnsi="Helvetica" w:cs="Microsoft Sans Serif"/>
          <w:sz w:val="22"/>
          <w:szCs w:val="22"/>
        </w:rPr>
        <w:t>1</w:t>
      </w:r>
      <w:r w:rsidR="00C8598F">
        <w:rPr>
          <w:rFonts w:ascii="Helvetica" w:hAnsi="Helvetica" w:cs="Microsoft Sans Serif"/>
          <w:sz w:val="22"/>
          <w:szCs w:val="22"/>
        </w:rPr>
        <w:t>9</w:t>
      </w:r>
      <w:r w:rsidRPr="007C760E">
        <w:rPr>
          <w:rFonts w:ascii="Helvetica" w:hAnsi="Helvetica" w:cs="Microsoft Sans Serif"/>
          <w:sz w:val="22"/>
          <w:szCs w:val="22"/>
        </w:rPr>
        <w:t xml:space="preserve">.) </w:t>
      </w:r>
      <w:r w:rsidR="00EE2979" w:rsidRPr="007C760E">
        <w:rPr>
          <w:rFonts w:ascii="Helvetica" w:hAnsi="Helvetica" w:cs="Microsoft Sans Serif"/>
          <w:sz w:val="22"/>
          <w:szCs w:val="22"/>
        </w:rPr>
        <w:t xml:space="preserve">Write </w:t>
      </w:r>
      <w:r w:rsidR="00B538EF" w:rsidRPr="007C760E">
        <w:rPr>
          <w:rFonts w:ascii="Helvetica" w:hAnsi="Helvetica" w:cs="Microsoft Sans Serif"/>
          <w:sz w:val="22"/>
          <w:szCs w:val="22"/>
        </w:rPr>
        <w:t xml:space="preserve">shell </w:t>
      </w:r>
      <w:r w:rsidR="00EE2979" w:rsidRPr="007C760E">
        <w:rPr>
          <w:rFonts w:ascii="Helvetica" w:hAnsi="Helvetica" w:cs="Microsoft Sans Serif"/>
          <w:sz w:val="22"/>
          <w:szCs w:val="22"/>
        </w:rPr>
        <w:t>script for running your code on the</w:t>
      </w:r>
      <w:r w:rsidRPr="007C760E">
        <w:rPr>
          <w:rFonts w:ascii="Helvetica" w:hAnsi="Helvetica" w:cs="Microsoft Sans Serif"/>
          <w:sz w:val="22"/>
          <w:szCs w:val="22"/>
        </w:rPr>
        <w:t xml:space="preserve"> cluster</w:t>
      </w:r>
      <w:r w:rsidR="00EE2979" w:rsidRPr="007C760E">
        <w:rPr>
          <w:rFonts w:ascii="Helvetica" w:hAnsi="Helvetica" w:cs="Microsoft Sans Serif"/>
          <w:sz w:val="22"/>
          <w:szCs w:val="22"/>
        </w:rPr>
        <w:t>.</w:t>
      </w:r>
      <w:proofErr w:type="gramEnd"/>
      <w:r w:rsidR="00EE2979" w:rsidRPr="007C760E">
        <w:rPr>
          <w:rFonts w:ascii="Helvetica" w:hAnsi="Helvetica" w:cs="Microsoft Sans Serif"/>
          <w:sz w:val="22"/>
          <w:szCs w:val="22"/>
        </w:rPr>
        <w:t xml:space="preserve">  Use </w:t>
      </w:r>
      <w:proofErr w:type="spellStart"/>
      <w:r w:rsidR="00521025" w:rsidRPr="007C760E">
        <w:rPr>
          <w:rFonts w:ascii="Helvetica" w:hAnsi="Helvetica" w:cs="Microsoft Sans Serif"/>
          <w:sz w:val="22"/>
          <w:szCs w:val="22"/>
        </w:rPr>
        <w:t>s</w:t>
      </w:r>
      <w:r w:rsidR="00EE2979" w:rsidRPr="007C760E">
        <w:rPr>
          <w:rFonts w:ascii="Helvetica" w:hAnsi="Helvetica" w:cs="Microsoft Sans Serif"/>
          <w:sz w:val="22"/>
          <w:szCs w:val="22"/>
        </w:rPr>
        <w:t>ftp</w:t>
      </w:r>
      <w:proofErr w:type="spellEnd"/>
      <w:r w:rsidR="00EE2979" w:rsidRPr="007C760E">
        <w:rPr>
          <w:rFonts w:ascii="Helvetica" w:hAnsi="Helvetica" w:cs="Microsoft Sans Serif"/>
          <w:sz w:val="22"/>
          <w:szCs w:val="22"/>
        </w:rPr>
        <w:t xml:space="preserve"> and </w:t>
      </w:r>
      <w:proofErr w:type="spellStart"/>
      <w:proofErr w:type="gramStart"/>
      <w:r w:rsidR="00EE2979" w:rsidRPr="007C760E">
        <w:rPr>
          <w:rFonts w:ascii="Helvetica" w:hAnsi="Helvetica" w:cs="Microsoft Sans Serif"/>
          <w:sz w:val="22"/>
          <w:szCs w:val="22"/>
        </w:rPr>
        <w:t>ssh</w:t>
      </w:r>
      <w:proofErr w:type="spellEnd"/>
      <w:proofErr w:type="gramEnd"/>
      <w:r w:rsidR="00EE2979" w:rsidRPr="007C760E">
        <w:rPr>
          <w:rFonts w:ascii="Helvetica" w:hAnsi="Helvetica" w:cs="Microsoft Sans Serif"/>
          <w:sz w:val="22"/>
          <w:szCs w:val="22"/>
        </w:rPr>
        <w:t xml:space="preserve"> to set your jobs running on the cluster as instructed during the lecture</w:t>
      </w:r>
      <w:r w:rsidR="008D4721" w:rsidRPr="007C760E">
        <w:rPr>
          <w:rFonts w:ascii="Helvetica" w:hAnsi="Helvetica" w:cs="Microsoft Sans Serif"/>
          <w:sz w:val="22"/>
          <w:szCs w:val="22"/>
        </w:rPr>
        <w:t xml:space="preserve"> (also see lecture notes)</w:t>
      </w:r>
      <w:r w:rsidR="00EE2979" w:rsidRPr="007C760E">
        <w:rPr>
          <w:rFonts w:ascii="Helvetica" w:hAnsi="Helvetica" w:cs="Microsoft Sans Serif"/>
          <w:sz w:val="22"/>
          <w:szCs w:val="22"/>
        </w:rPr>
        <w:t>.</w:t>
      </w:r>
      <w:r w:rsidR="001B7875" w:rsidRPr="007C760E">
        <w:rPr>
          <w:rFonts w:ascii="Helvetica" w:hAnsi="Helvetica" w:cs="Microsoft Sans Serif"/>
          <w:sz w:val="22"/>
          <w:szCs w:val="22"/>
        </w:rPr>
        <w:t xml:space="preserve"> </w:t>
      </w:r>
      <w:r w:rsidR="00B35659" w:rsidRPr="007C760E">
        <w:rPr>
          <w:rFonts w:ascii="Helvetica" w:hAnsi="Helvetica" w:cs="Microsoft Sans Serif"/>
          <w:sz w:val="22"/>
          <w:szCs w:val="22"/>
        </w:rPr>
        <w:t xml:space="preserve">Run a small job first just to test, then run the full </w:t>
      </w:r>
      <w:r w:rsidR="00905EDB" w:rsidRPr="007C760E">
        <w:rPr>
          <w:rFonts w:ascii="Helvetica" w:hAnsi="Helvetica" w:cs="Microsoft Sans Serif"/>
          <w:sz w:val="22"/>
          <w:szCs w:val="22"/>
        </w:rPr>
        <w:t xml:space="preserve">set of jobs to the cluster </w:t>
      </w:r>
      <w:r w:rsidR="001B7875" w:rsidRPr="007C760E">
        <w:rPr>
          <w:rFonts w:ascii="Helvetica" w:hAnsi="Helvetica" w:cs="Microsoft Sans Serif"/>
          <w:sz w:val="22"/>
          <w:szCs w:val="22"/>
        </w:rPr>
        <w:t>[</w:t>
      </w:r>
      <w:r w:rsidRPr="007C760E">
        <w:rPr>
          <w:rFonts w:ascii="Helvetica" w:hAnsi="Helvetica" w:cs="Microsoft Sans Serif"/>
          <w:sz w:val="22"/>
          <w:szCs w:val="22"/>
        </w:rPr>
        <w:t>1</w:t>
      </w:r>
      <w:r w:rsidR="00C8598F">
        <w:rPr>
          <w:rFonts w:ascii="Helvetica" w:hAnsi="Helvetica" w:cs="Microsoft Sans Serif"/>
          <w:sz w:val="22"/>
          <w:szCs w:val="22"/>
        </w:rPr>
        <w:t>0</w:t>
      </w:r>
      <w:r w:rsidRPr="007C760E">
        <w:rPr>
          <w:rFonts w:ascii="Helvetica" w:hAnsi="Helvetica" w:cs="Microsoft Sans Serif"/>
          <w:sz w:val="22"/>
          <w:szCs w:val="22"/>
        </w:rPr>
        <w:t xml:space="preserve"> marks for </w:t>
      </w:r>
      <w:r w:rsidR="00783E6E" w:rsidRPr="007C760E">
        <w:rPr>
          <w:rFonts w:ascii="Helvetica" w:hAnsi="Helvetica" w:cs="Microsoft Sans Serif"/>
          <w:sz w:val="22"/>
          <w:szCs w:val="22"/>
        </w:rPr>
        <w:t xml:space="preserve">all </w:t>
      </w:r>
      <w:r w:rsidR="001B7875" w:rsidRPr="007C760E">
        <w:rPr>
          <w:rFonts w:ascii="Helvetica" w:hAnsi="Helvetica" w:cs="Microsoft Sans Serif"/>
          <w:sz w:val="22"/>
          <w:szCs w:val="22"/>
        </w:rPr>
        <w:t xml:space="preserve">your output files </w:t>
      </w:r>
      <w:r w:rsidRPr="007C760E">
        <w:rPr>
          <w:rFonts w:ascii="Helvetica" w:hAnsi="Helvetica" w:cs="Microsoft Sans Serif"/>
          <w:sz w:val="22"/>
          <w:szCs w:val="22"/>
        </w:rPr>
        <w:t>shell</w:t>
      </w:r>
      <w:r w:rsidR="00C55C7A" w:rsidRPr="007C760E">
        <w:rPr>
          <w:rFonts w:ascii="Helvetica" w:hAnsi="Helvetica" w:cs="Microsoft Sans Serif"/>
          <w:sz w:val="22"/>
          <w:szCs w:val="22"/>
        </w:rPr>
        <w:t xml:space="preserve"> script code</w:t>
      </w:r>
      <w:r w:rsidR="00197DD5" w:rsidRPr="007C760E">
        <w:rPr>
          <w:rFonts w:ascii="Helvetica" w:hAnsi="Helvetica" w:cs="Microsoft Sans Serif"/>
          <w:sz w:val="22"/>
          <w:szCs w:val="22"/>
        </w:rPr>
        <w:t xml:space="preserve"> and R code in a zip</w:t>
      </w:r>
      <w:r w:rsidR="001B7875" w:rsidRPr="007C760E">
        <w:rPr>
          <w:rFonts w:ascii="Helvetica" w:hAnsi="Helvetica" w:cs="Microsoft Sans Serif"/>
          <w:sz w:val="22"/>
          <w:szCs w:val="22"/>
        </w:rPr>
        <w:t>]</w:t>
      </w:r>
    </w:p>
    <w:p w14:paraId="1B316BB1" w14:textId="77777777" w:rsidR="00CA07A5" w:rsidRPr="007C760E" w:rsidRDefault="00CA07A5" w:rsidP="00CA07A5">
      <w:pPr>
        <w:rPr>
          <w:rFonts w:ascii="Helvetica" w:hAnsi="Helvetica" w:cs="Microsoft Sans Serif"/>
          <w:sz w:val="22"/>
          <w:szCs w:val="22"/>
        </w:rPr>
      </w:pPr>
    </w:p>
    <w:p w14:paraId="0FDD97AD" w14:textId="36D09B1F" w:rsidR="00297FBD" w:rsidRPr="007C760E" w:rsidRDefault="00782180" w:rsidP="00CA07A5">
      <w:pPr>
        <w:rPr>
          <w:rFonts w:ascii="Helvetica" w:hAnsi="Helvetica" w:cs="Microsoft Sans Serif"/>
          <w:sz w:val="22"/>
          <w:szCs w:val="22"/>
        </w:rPr>
      </w:pPr>
      <w:r>
        <w:rPr>
          <w:rFonts w:ascii="Helvetica" w:hAnsi="Helvetica" w:cs="Microsoft Sans Serif"/>
          <w:sz w:val="22"/>
          <w:szCs w:val="22"/>
        </w:rPr>
        <w:t>20</w:t>
      </w:r>
      <w:r w:rsidR="00CA07A5" w:rsidRPr="007C760E">
        <w:rPr>
          <w:rFonts w:ascii="Helvetica" w:hAnsi="Helvetica" w:cs="Microsoft Sans Serif"/>
          <w:sz w:val="22"/>
          <w:szCs w:val="22"/>
        </w:rPr>
        <w:t xml:space="preserve">.) </w:t>
      </w:r>
      <w:r w:rsidR="00EE2979" w:rsidRPr="007C760E">
        <w:rPr>
          <w:rFonts w:ascii="Helvetica" w:hAnsi="Helvetica" w:cs="Microsoft Sans Serif"/>
          <w:sz w:val="22"/>
          <w:szCs w:val="22"/>
        </w:rPr>
        <w:t xml:space="preserve">While your </w:t>
      </w:r>
      <w:r w:rsidR="00731557" w:rsidRPr="007C760E">
        <w:rPr>
          <w:rFonts w:ascii="Helvetica" w:hAnsi="Helvetica" w:cs="Microsoft Sans Serif"/>
          <w:sz w:val="22"/>
          <w:szCs w:val="22"/>
        </w:rPr>
        <w:t>job</w:t>
      </w:r>
      <w:r w:rsidR="00EE2979" w:rsidRPr="007C760E">
        <w:rPr>
          <w:rFonts w:ascii="Helvetica" w:hAnsi="Helvetica" w:cs="Microsoft Sans Serif"/>
          <w:sz w:val="22"/>
          <w:szCs w:val="22"/>
        </w:rPr>
        <w:t xml:space="preserve"> is running on the </w:t>
      </w:r>
      <w:r w:rsidR="00731557" w:rsidRPr="007C760E">
        <w:rPr>
          <w:rFonts w:ascii="Helvetica" w:hAnsi="Helvetica" w:cs="Microsoft Sans Serif"/>
          <w:sz w:val="22"/>
          <w:szCs w:val="22"/>
        </w:rPr>
        <w:t xml:space="preserve">cluster you can </w:t>
      </w:r>
      <w:r w:rsidR="00715381">
        <w:rPr>
          <w:rFonts w:ascii="Helvetica" w:hAnsi="Helvetica" w:cs="Microsoft Sans Serif"/>
          <w:sz w:val="22"/>
          <w:szCs w:val="22"/>
        </w:rPr>
        <w:t xml:space="preserve">write </w:t>
      </w:r>
      <w:r w:rsidR="004957D1">
        <w:rPr>
          <w:rFonts w:ascii="Helvetica" w:hAnsi="Helvetica" w:cs="Microsoft Sans Serif"/>
          <w:sz w:val="22"/>
          <w:szCs w:val="22"/>
        </w:rPr>
        <w:t>an</w:t>
      </w:r>
      <w:r w:rsidR="00731557" w:rsidRPr="007C760E">
        <w:rPr>
          <w:rFonts w:ascii="Helvetica" w:hAnsi="Helvetica" w:cs="Microsoft Sans Serif"/>
          <w:sz w:val="22"/>
          <w:szCs w:val="22"/>
        </w:rPr>
        <w:t xml:space="preserve"> R </w:t>
      </w:r>
      <w:r w:rsidR="004957D1">
        <w:rPr>
          <w:rFonts w:ascii="Helvetica" w:hAnsi="Helvetica" w:cs="Microsoft Sans Serif"/>
          <w:sz w:val="22"/>
          <w:szCs w:val="22"/>
        </w:rPr>
        <w:t xml:space="preserve">function </w:t>
      </w:r>
      <w:proofErr w:type="spellStart"/>
      <w:r w:rsidR="004957D1" w:rsidRPr="004957D1">
        <w:rPr>
          <w:rFonts w:ascii="Helvetica" w:hAnsi="Helvetica" w:cs="Microsoft Sans Serif"/>
          <w:b/>
          <w:i/>
          <w:sz w:val="22"/>
          <w:szCs w:val="22"/>
        </w:rPr>
        <w:t>process_cluster_results</w:t>
      </w:r>
      <w:proofErr w:type="spellEnd"/>
      <w:r w:rsidR="00731557" w:rsidRPr="007C760E">
        <w:rPr>
          <w:rFonts w:ascii="Helvetica" w:hAnsi="Helvetica" w:cs="Microsoft Sans Serif"/>
          <w:sz w:val="22"/>
          <w:szCs w:val="22"/>
        </w:rPr>
        <w:t xml:space="preserve"> </w:t>
      </w:r>
      <w:r w:rsidR="00CA07A5" w:rsidRPr="007C760E">
        <w:rPr>
          <w:rFonts w:ascii="Helvetica" w:hAnsi="Helvetica" w:cs="Microsoft Sans Serif"/>
          <w:sz w:val="22"/>
          <w:szCs w:val="22"/>
        </w:rPr>
        <w:t xml:space="preserve">to </w:t>
      </w:r>
      <w:r w:rsidR="00731557" w:rsidRPr="007C760E">
        <w:rPr>
          <w:rFonts w:ascii="Helvetica" w:hAnsi="Helvetica" w:cs="Microsoft Sans Serif"/>
          <w:sz w:val="22"/>
          <w:szCs w:val="22"/>
        </w:rPr>
        <w:t xml:space="preserve">read in </w:t>
      </w:r>
      <w:r w:rsidR="005F1C50" w:rsidRPr="007C760E">
        <w:rPr>
          <w:rFonts w:ascii="Helvetica" w:hAnsi="Helvetica" w:cs="Microsoft Sans Serif"/>
          <w:sz w:val="22"/>
          <w:szCs w:val="22"/>
        </w:rPr>
        <w:t xml:space="preserve">and process </w:t>
      </w:r>
      <w:r w:rsidR="00731557" w:rsidRPr="007C760E">
        <w:rPr>
          <w:rFonts w:ascii="Helvetica" w:hAnsi="Helvetica" w:cs="Microsoft Sans Serif"/>
          <w:sz w:val="22"/>
          <w:szCs w:val="22"/>
        </w:rPr>
        <w:t>the output files</w:t>
      </w:r>
      <w:r w:rsidR="007E4CBB" w:rsidRPr="007C760E">
        <w:rPr>
          <w:rFonts w:ascii="Helvetica" w:hAnsi="Helvetica" w:cs="Microsoft Sans Serif"/>
          <w:sz w:val="22"/>
          <w:szCs w:val="22"/>
        </w:rPr>
        <w:t>.  You</w:t>
      </w:r>
      <w:r w:rsidR="00BE36BB" w:rsidRPr="007C760E">
        <w:rPr>
          <w:rFonts w:ascii="Helvetica" w:hAnsi="Helvetica" w:cs="Microsoft Sans Serif"/>
          <w:sz w:val="22"/>
          <w:szCs w:val="22"/>
        </w:rPr>
        <w:t>r</w:t>
      </w:r>
      <w:r w:rsidR="007E4CBB" w:rsidRPr="007C760E">
        <w:rPr>
          <w:rFonts w:ascii="Helvetica" w:hAnsi="Helvetica" w:cs="Microsoft Sans Serif"/>
          <w:sz w:val="22"/>
          <w:szCs w:val="22"/>
        </w:rPr>
        <w:t xml:space="preserve"> code should</w:t>
      </w:r>
      <w:r w:rsidR="00843C9A">
        <w:rPr>
          <w:rFonts w:ascii="Helvetica" w:hAnsi="Helvetica" w:cs="Microsoft Sans Serif"/>
          <w:sz w:val="22"/>
          <w:szCs w:val="22"/>
        </w:rPr>
        <w:t xml:space="preserve"> read in all your output files (assuming them to be sitting there in your current working directory).  It should then</w:t>
      </w:r>
      <w:r w:rsidR="007E4CBB" w:rsidRPr="007C760E">
        <w:rPr>
          <w:rFonts w:ascii="Helvetica" w:hAnsi="Helvetica" w:cs="Microsoft Sans Serif"/>
          <w:sz w:val="22"/>
          <w:szCs w:val="22"/>
        </w:rPr>
        <w:t xml:space="preserve"> </w:t>
      </w:r>
      <w:r w:rsidR="00731557" w:rsidRPr="007C760E">
        <w:rPr>
          <w:rFonts w:ascii="Helvetica" w:hAnsi="Helvetica" w:cs="Microsoft Sans Serif"/>
          <w:sz w:val="22"/>
          <w:szCs w:val="22"/>
        </w:rPr>
        <w:t xml:space="preserve">provide </w:t>
      </w:r>
      <w:r w:rsidR="00C8598F">
        <w:rPr>
          <w:rFonts w:ascii="Helvetica" w:hAnsi="Helvetica" w:cs="Microsoft Sans Serif"/>
          <w:sz w:val="22"/>
          <w:szCs w:val="22"/>
        </w:rPr>
        <w:t xml:space="preserve">four bar graphs </w:t>
      </w:r>
      <w:r w:rsidR="00C8598F" w:rsidRPr="007C760E">
        <w:rPr>
          <w:rFonts w:ascii="Helvetica" w:hAnsi="Helvetica" w:cs="Microsoft Sans Serif"/>
          <w:sz w:val="22"/>
          <w:szCs w:val="22"/>
        </w:rPr>
        <w:t>in a multi-panel grap</w:t>
      </w:r>
      <w:r w:rsidR="00E52C71">
        <w:rPr>
          <w:rFonts w:ascii="Helvetica" w:hAnsi="Helvetica" w:cs="Microsoft Sans Serif"/>
          <w:sz w:val="22"/>
          <w:szCs w:val="22"/>
        </w:rPr>
        <w:t>h</w:t>
      </w:r>
      <w:r w:rsidR="00C8598F">
        <w:rPr>
          <w:rFonts w:ascii="Helvetica" w:hAnsi="Helvetica" w:cs="Microsoft Sans Serif"/>
          <w:sz w:val="22"/>
          <w:szCs w:val="22"/>
        </w:rPr>
        <w:t xml:space="preserve"> (one for each simulation </w:t>
      </w:r>
      <w:r w:rsidR="00C8598F" w:rsidRPr="00715381">
        <w:rPr>
          <w:rFonts w:ascii="Helvetica" w:hAnsi="Helvetica" w:cs="Microsoft Sans Serif"/>
          <w:b/>
          <w:i/>
          <w:sz w:val="22"/>
          <w:szCs w:val="22"/>
        </w:rPr>
        <w:t>size</w:t>
      </w:r>
      <w:r w:rsidR="00C8598F">
        <w:rPr>
          <w:rFonts w:ascii="Helvetica" w:hAnsi="Helvetica" w:cs="Microsoft Sans Serif"/>
          <w:sz w:val="22"/>
          <w:szCs w:val="22"/>
        </w:rPr>
        <w:t xml:space="preserve">) each showing </w:t>
      </w:r>
      <w:r w:rsidR="00731557" w:rsidRPr="007C760E">
        <w:rPr>
          <w:rFonts w:ascii="Helvetica" w:hAnsi="Helvetica" w:cs="Microsoft Sans Serif"/>
          <w:sz w:val="22"/>
          <w:szCs w:val="22"/>
        </w:rPr>
        <w:t xml:space="preserve">a mean </w:t>
      </w:r>
      <w:r w:rsidR="00905EDB" w:rsidRPr="007C760E">
        <w:rPr>
          <w:rFonts w:ascii="Helvetica" w:hAnsi="Helvetica" w:cs="Microsoft Sans Serif"/>
          <w:sz w:val="22"/>
          <w:szCs w:val="22"/>
        </w:rPr>
        <w:t xml:space="preserve">species abundance </w:t>
      </w:r>
      <w:r w:rsidR="00C8598F">
        <w:rPr>
          <w:rFonts w:ascii="Helvetica" w:hAnsi="Helvetica" w:cs="Microsoft Sans Serif"/>
          <w:sz w:val="22"/>
          <w:szCs w:val="22"/>
        </w:rPr>
        <w:t>octave</w:t>
      </w:r>
      <w:r w:rsidR="00731557" w:rsidRPr="007C760E">
        <w:rPr>
          <w:rFonts w:ascii="Helvetica" w:hAnsi="Helvetica" w:cs="Microsoft Sans Serif"/>
          <w:sz w:val="22"/>
          <w:szCs w:val="22"/>
        </w:rPr>
        <w:t xml:space="preserve"> </w:t>
      </w:r>
      <w:r w:rsidR="00FF2B71">
        <w:rPr>
          <w:rFonts w:ascii="Helvetica" w:hAnsi="Helvetica" w:cs="Microsoft Sans Serif"/>
          <w:sz w:val="22"/>
          <w:szCs w:val="22"/>
        </w:rPr>
        <w:t xml:space="preserve">result </w:t>
      </w:r>
      <w:r w:rsidR="00C8598F">
        <w:rPr>
          <w:rFonts w:ascii="Helvetica" w:hAnsi="Helvetica" w:cs="Microsoft Sans Serif"/>
          <w:sz w:val="22"/>
          <w:szCs w:val="22"/>
        </w:rPr>
        <w:t xml:space="preserve">from </w:t>
      </w:r>
      <w:r w:rsidR="00FF2B71">
        <w:rPr>
          <w:rFonts w:ascii="Helvetica" w:hAnsi="Helvetica" w:cs="Microsoft Sans Serif"/>
          <w:sz w:val="22"/>
          <w:szCs w:val="22"/>
        </w:rPr>
        <w:t>all your simulation runs of that size</w:t>
      </w:r>
      <w:r w:rsidR="00905EDB" w:rsidRPr="007C760E">
        <w:rPr>
          <w:rFonts w:ascii="Helvetica" w:hAnsi="Helvetica" w:cs="Microsoft Sans Serif"/>
          <w:sz w:val="22"/>
          <w:szCs w:val="22"/>
        </w:rPr>
        <w:t>. Only use data of the abundance octaves after the burn in time is up</w:t>
      </w:r>
      <w:r w:rsidR="00A361A8">
        <w:rPr>
          <w:rFonts w:ascii="Helvetica" w:hAnsi="Helvetica" w:cs="Microsoft Sans Serif"/>
          <w:sz w:val="22"/>
          <w:szCs w:val="22"/>
        </w:rPr>
        <w:t>.</w:t>
      </w:r>
      <w:r w:rsidR="00905EDB" w:rsidRPr="007C760E">
        <w:rPr>
          <w:rFonts w:ascii="Helvetica" w:hAnsi="Helvetica" w:cs="Microsoft Sans Serif"/>
          <w:sz w:val="22"/>
          <w:szCs w:val="22"/>
        </w:rPr>
        <w:t xml:space="preserve"> </w:t>
      </w:r>
      <w:r w:rsidR="00843C9A">
        <w:rPr>
          <w:rFonts w:ascii="Helvetica" w:hAnsi="Helvetica" w:cs="Microsoft Sans Serif"/>
          <w:sz w:val="22"/>
          <w:szCs w:val="22"/>
        </w:rPr>
        <w:t xml:space="preserve">The function should also return a list of four vectors corresponding to the octave outputs that plot the four bar graphs - the vectors should appear in the list in increasing community </w:t>
      </w:r>
      <w:r w:rsidR="00843C9A" w:rsidRPr="00843C9A">
        <w:rPr>
          <w:rFonts w:ascii="Helvetica" w:hAnsi="Helvetica" w:cs="Microsoft Sans Serif"/>
          <w:b/>
          <w:i/>
          <w:sz w:val="22"/>
          <w:szCs w:val="22"/>
        </w:rPr>
        <w:t>size</w:t>
      </w:r>
      <w:r w:rsidR="00843C9A">
        <w:rPr>
          <w:rFonts w:ascii="Helvetica" w:hAnsi="Helvetica" w:cs="Microsoft Sans Serif"/>
          <w:sz w:val="22"/>
          <w:szCs w:val="22"/>
        </w:rPr>
        <w:t xml:space="preserve"> order (</w:t>
      </w:r>
      <w:r w:rsidR="00843C9A" w:rsidRPr="00843C9A">
        <w:rPr>
          <w:rFonts w:ascii="Helvetica" w:hAnsi="Helvetica" w:cs="Microsoft Sans Serif"/>
          <w:b/>
          <w:i/>
          <w:sz w:val="22"/>
          <w:szCs w:val="22"/>
        </w:rPr>
        <w:t>size</w:t>
      </w:r>
      <w:r w:rsidR="00843C9A">
        <w:rPr>
          <w:rFonts w:ascii="Helvetica" w:hAnsi="Helvetica" w:cs="Microsoft Sans Serif"/>
          <w:sz w:val="22"/>
          <w:szCs w:val="22"/>
        </w:rPr>
        <w:t xml:space="preserve"> = 500 first, then 1000, then 2500, then 5000) </w:t>
      </w:r>
      <w:r w:rsidR="008F460B" w:rsidRPr="007C760E">
        <w:rPr>
          <w:rFonts w:ascii="Helvetica" w:hAnsi="Helvetica" w:cs="Microsoft Sans Serif"/>
          <w:sz w:val="22"/>
          <w:szCs w:val="22"/>
        </w:rPr>
        <w:t>(</w:t>
      </w:r>
      <w:r w:rsidR="00A361A8">
        <w:rPr>
          <w:rFonts w:ascii="Helvetica" w:hAnsi="Helvetica" w:cs="Microsoft Sans Serif"/>
          <w:sz w:val="22"/>
          <w:szCs w:val="22"/>
        </w:rPr>
        <w:t>H</w:t>
      </w:r>
      <w:r w:rsidR="008F460B" w:rsidRPr="007C760E">
        <w:rPr>
          <w:rFonts w:ascii="Helvetica" w:hAnsi="Helvetica" w:cs="Microsoft Sans Serif"/>
          <w:sz w:val="22"/>
          <w:szCs w:val="22"/>
        </w:rPr>
        <w:t>int: use the load function on your .</w:t>
      </w:r>
      <w:proofErr w:type="spellStart"/>
      <w:r w:rsidR="008F460B" w:rsidRPr="007C760E">
        <w:rPr>
          <w:rFonts w:ascii="Helvetica" w:hAnsi="Helvetica" w:cs="Microsoft Sans Serif"/>
          <w:sz w:val="22"/>
          <w:szCs w:val="22"/>
        </w:rPr>
        <w:t>rda</w:t>
      </w:r>
      <w:proofErr w:type="spellEnd"/>
      <w:r w:rsidR="008F460B" w:rsidRPr="007C760E">
        <w:rPr>
          <w:rFonts w:ascii="Helvetica" w:hAnsi="Helvetica" w:cs="Microsoft Sans Serif"/>
          <w:sz w:val="22"/>
          <w:szCs w:val="22"/>
        </w:rPr>
        <w:t xml:space="preserve"> files</w:t>
      </w:r>
      <w:r w:rsidR="00C8598F">
        <w:rPr>
          <w:rFonts w:ascii="Helvetica" w:hAnsi="Helvetica" w:cs="Microsoft Sans Serif"/>
          <w:sz w:val="22"/>
          <w:szCs w:val="22"/>
        </w:rPr>
        <w:t xml:space="preserve"> and use </w:t>
      </w:r>
      <w:proofErr w:type="spellStart"/>
      <w:r w:rsidR="00C8598F" w:rsidRPr="00843C9A">
        <w:rPr>
          <w:rFonts w:ascii="Helvetica" w:hAnsi="Helvetica" w:cs="Microsoft Sans Serif"/>
          <w:b/>
          <w:i/>
          <w:sz w:val="22"/>
          <w:szCs w:val="22"/>
        </w:rPr>
        <w:t>sum_vect</w:t>
      </w:r>
      <w:proofErr w:type="spellEnd"/>
      <w:r w:rsidR="008F460B" w:rsidRPr="007C760E">
        <w:rPr>
          <w:rFonts w:ascii="Helvetica" w:hAnsi="Helvetica" w:cs="Microsoft Sans Serif"/>
          <w:sz w:val="22"/>
          <w:szCs w:val="22"/>
        </w:rPr>
        <w:t>)</w:t>
      </w:r>
      <w:r w:rsidR="00A123F6" w:rsidRPr="007C760E">
        <w:rPr>
          <w:rFonts w:ascii="Helvetica" w:hAnsi="Helvetica" w:cs="Microsoft Sans Serif"/>
          <w:sz w:val="22"/>
          <w:szCs w:val="22"/>
        </w:rPr>
        <w:t xml:space="preserve">. </w:t>
      </w:r>
      <w:r w:rsidR="00297FBD" w:rsidRPr="007C760E">
        <w:rPr>
          <w:rFonts w:ascii="Helvetica" w:hAnsi="Helvetica" w:cs="Microsoft Sans Serif"/>
          <w:sz w:val="22"/>
          <w:szCs w:val="22"/>
        </w:rPr>
        <w:t>[1</w:t>
      </w:r>
      <w:r w:rsidR="00FF2B71">
        <w:rPr>
          <w:rFonts w:ascii="Helvetica" w:hAnsi="Helvetica" w:cs="Microsoft Sans Serif"/>
          <w:sz w:val="22"/>
          <w:szCs w:val="22"/>
        </w:rPr>
        <w:t>0</w:t>
      </w:r>
      <w:r w:rsidR="00297FBD" w:rsidRPr="007C760E">
        <w:rPr>
          <w:rFonts w:ascii="Helvetica" w:hAnsi="Helvetica" w:cs="Microsoft Sans Serif"/>
          <w:sz w:val="22"/>
          <w:szCs w:val="22"/>
        </w:rPr>
        <w:t xml:space="preserve"> marks for your graphs and results]</w:t>
      </w:r>
    </w:p>
    <w:p w14:paraId="0B1D9B65" w14:textId="77777777" w:rsidR="00CA07A5" w:rsidRPr="007C760E" w:rsidRDefault="00CA07A5" w:rsidP="00CA07A5">
      <w:pPr>
        <w:rPr>
          <w:rFonts w:ascii="Helvetica" w:hAnsi="Helvetica" w:cs="Microsoft Sans Serif"/>
          <w:sz w:val="22"/>
          <w:szCs w:val="22"/>
        </w:rPr>
      </w:pPr>
    </w:p>
    <w:p w14:paraId="15FC6E91" w14:textId="017C98F7" w:rsidR="00BE36BB" w:rsidRPr="007C760E" w:rsidRDefault="00BE36BB" w:rsidP="00CA07A5">
      <w:pPr>
        <w:rPr>
          <w:rFonts w:ascii="Helvetica" w:hAnsi="Helvetica" w:cs="Microsoft Sans Serif"/>
          <w:sz w:val="22"/>
          <w:szCs w:val="22"/>
        </w:rPr>
      </w:pPr>
      <w:r w:rsidRPr="007C760E">
        <w:rPr>
          <w:rFonts w:ascii="Helvetica" w:hAnsi="Helvetica" w:cs="Microsoft Sans Serif"/>
          <w:sz w:val="22"/>
          <w:szCs w:val="22"/>
        </w:rPr>
        <w:t xml:space="preserve">Challenge Question </w:t>
      </w:r>
      <w:r w:rsidR="00987F55" w:rsidRPr="007C760E">
        <w:rPr>
          <w:rFonts w:ascii="Helvetica" w:hAnsi="Helvetica" w:cs="Microsoft Sans Serif"/>
          <w:sz w:val="22"/>
          <w:szCs w:val="22"/>
        </w:rPr>
        <w:t>C</w:t>
      </w:r>
      <w:r w:rsidRPr="007C760E">
        <w:rPr>
          <w:rFonts w:ascii="Helvetica" w:hAnsi="Helvetica" w:cs="Microsoft Sans Serif"/>
          <w:sz w:val="22"/>
          <w:szCs w:val="22"/>
        </w:rPr>
        <w:t xml:space="preserve">: </w:t>
      </w:r>
      <w:r w:rsidR="00266E5D" w:rsidRPr="00266E5D">
        <w:rPr>
          <w:rFonts w:ascii="Helvetica" w:hAnsi="Helvetica" w:cs="Microsoft Sans Serif"/>
          <w:sz w:val="22"/>
          <w:szCs w:val="22"/>
        </w:rPr>
        <w:t xml:space="preserve">Write a function </w:t>
      </w:r>
      <w:proofErr w:type="spellStart"/>
      <w:r w:rsidR="00F02773">
        <w:rPr>
          <w:rFonts w:ascii="Helvetica" w:hAnsi="Helvetica" w:cs="Microsoft Sans Serif"/>
          <w:b/>
          <w:i/>
          <w:sz w:val="22"/>
          <w:szCs w:val="22"/>
        </w:rPr>
        <w:t>C</w:t>
      </w:r>
      <w:r w:rsidR="00266E5D" w:rsidRPr="007C760E">
        <w:rPr>
          <w:rFonts w:ascii="Helvetica" w:hAnsi="Helvetica" w:cs="Microsoft Sans Serif"/>
          <w:b/>
          <w:i/>
          <w:sz w:val="22"/>
          <w:szCs w:val="22"/>
        </w:rPr>
        <w:t>hallenge_C</w:t>
      </w:r>
      <w:proofErr w:type="spellEnd"/>
      <w:r w:rsidR="00266E5D">
        <w:rPr>
          <w:rFonts w:ascii="Helvetica" w:hAnsi="Helvetica" w:cs="Microsoft Sans Serif"/>
          <w:b/>
          <w:i/>
          <w:sz w:val="22"/>
          <w:szCs w:val="22"/>
        </w:rPr>
        <w:t xml:space="preserve"> </w:t>
      </w:r>
      <w:r w:rsidR="00266E5D">
        <w:rPr>
          <w:rFonts w:ascii="Helvetica" w:hAnsi="Helvetica" w:cs="Microsoft Sans Serif"/>
          <w:sz w:val="22"/>
          <w:szCs w:val="22"/>
        </w:rPr>
        <w:t>to p</w:t>
      </w:r>
      <w:r w:rsidRPr="007C760E">
        <w:rPr>
          <w:rFonts w:ascii="Helvetica" w:hAnsi="Helvetica" w:cs="Microsoft Sans Serif"/>
          <w:sz w:val="22"/>
          <w:szCs w:val="22"/>
        </w:rPr>
        <w:t xml:space="preserve">lot a graph of mean species richness against simulation generation and use it to inform </w:t>
      </w:r>
      <w:r w:rsidR="00DB4C8E" w:rsidRPr="007C760E">
        <w:rPr>
          <w:rFonts w:ascii="Helvetica" w:hAnsi="Helvetica" w:cs="Microsoft Sans Serif"/>
          <w:sz w:val="22"/>
          <w:szCs w:val="22"/>
        </w:rPr>
        <w:t>you more precisely how long should have been allowed as a burn in period</w:t>
      </w:r>
      <w:r w:rsidR="00266E5D">
        <w:rPr>
          <w:rFonts w:ascii="Helvetica" w:hAnsi="Helvetica" w:cs="Microsoft Sans Serif"/>
          <w:sz w:val="22"/>
          <w:szCs w:val="22"/>
        </w:rPr>
        <w:t xml:space="preserve"> for different values of </w:t>
      </w:r>
      <w:r w:rsidR="00266E5D" w:rsidRPr="00266E5D">
        <w:rPr>
          <w:rFonts w:ascii="Helvetica" w:hAnsi="Helvetica" w:cs="Microsoft Sans Serif"/>
          <w:b/>
          <w:i/>
          <w:sz w:val="22"/>
          <w:szCs w:val="22"/>
        </w:rPr>
        <w:t>size</w:t>
      </w:r>
      <w:r w:rsidRPr="007C760E">
        <w:rPr>
          <w:rFonts w:ascii="Helvetica" w:hAnsi="Helvetica" w:cs="Microsoft Sans Serif"/>
          <w:sz w:val="22"/>
          <w:szCs w:val="22"/>
        </w:rPr>
        <w:t>.</w:t>
      </w:r>
      <w:r w:rsidR="00DB4C8E" w:rsidRPr="007C760E">
        <w:rPr>
          <w:rFonts w:ascii="Helvetica" w:hAnsi="Helvetica" w:cs="Microsoft Sans Serif"/>
          <w:sz w:val="22"/>
          <w:szCs w:val="22"/>
        </w:rPr>
        <w:t xml:space="preserve"> </w:t>
      </w:r>
      <w:r w:rsidR="00CD412B">
        <w:rPr>
          <w:rFonts w:ascii="Helvetica" w:hAnsi="Helvetica" w:cs="Microsoft Sans Serif"/>
          <w:sz w:val="22"/>
          <w:szCs w:val="22"/>
        </w:rPr>
        <w:t xml:space="preserve">This function would also need to read in your simulation data and process it, like </w:t>
      </w:r>
      <w:proofErr w:type="spellStart"/>
      <w:r w:rsidR="00CD412B" w:rsidRPr="004957D1">
        <w:rPr>
          <w:rFonts w:ascii="Helvetica" w:hAnsi="Helvetica" w:cs="Microsoft Sans Serif"/>
          <w:b/>
          <w:i/>
          <w:sz w:val="22"/>
          <w:szCs w:val="22"/>
        </w:rPr>
        <w:t>process_cluster_results</w:t>
      </w:r>
      <w:proofErr w:type="spellEnd"/>
      <w:r w:rsidR="00CD412B" w:rsidRPr="00CD412B">
        <w:rPr>
          <w:rFonts w:ascii="Helvetica" w:hAnsi="Helvetica" w:cs="Microsoft Sans Serif"/>
          <w:sz w:val="22"/>
          <w:szCs w:val="22"/>
        </w:rPr>
        <w:t>.</w:t>
      </w:r>
      <w:r w:rsidR="00CD412B">
        <w:rPr>
          <w:rFonts w:ascii="Helvetica" w:hAnsi="Helvetica" w:cs="Microsoft Sans Serif"/>
          <w:sz w:val="22"/>
          <w:szCs w:val="22"/>
        </w:rPr>
        <w:t xml:space="preserve"> </w:t>
      </w:r>
    </w:p>
    <w:p w14:paraId="7ACB869A" w14:textId="77777777" w:rsidR="00BE36BB" w:rsidRPr="007C760E" w:rsidRDefault="00BE36BB" w:rsidP="00CA07A5">
      <w:pPr>
        <w:rPr>
          <w:rFonts w:ascii="Helvetica" w:hAnsi="Helvetica" w:cs="Microsoft Sans Serif"/>
          <w:sz w:val="22"/>
          <w:szCs w:val="22"/>
        </w:rPr>
      </w:pPr>
    </w:p>
    <w:p w14:paraId="030AC07E" w14:textId="6E144202" w:rsidR="001F54BF" w:rsidRDefault="00BE36BB" w:rsidP="001A5AE9">
      <w:pPr>
        <w:rPr>
          <w:rFonts w:ascii="Helvetica" w:hAnsi="Helvetica" w:cs="Microsoft Sans Serif"/>
          <w:sz w:val="22"/>
          <w:szCs w:val="22"/>
        </w:rPr>
      </w:pPr>
      <w:r w:rsidRPr="007C760E">
        <w:rPr>
          <w:rFonts w:ascii="Helvetica" w:hAnsi="Helvetica" w:cs="Microsoft Sans Serif"/>
          <w:sz w:val="22"/>
          <w:szCs w:val="22"/>
        </w:rPr>
        <w:t xml:space="preserve">Challenge Question </w:t>
      </w:r>
      <w:r w:rsidR="00987F55" w:rsidRPr="007C760E">
        <w:rPr>
          <w:rFonts w:ascii="Helvetica" w:hAnsi="Helvetica" w:cs="Microsoft Sans Serif"/>
          <w:sz w:val="22"/>
          <w:szCs w:val="22"/>
        </w:rPr>
        <w:t>D</w:t>
      </w:r>
      <w:r w:rsidRPr="007C760E">
        <w:rPr>
          <w:rFonts w:ascii="Helvetica" w:hAnsi="Helvetica" w:cs="Microsoft Sans Serif"/>
          <w:sz w:val="22"/>
          <w:szCs w:val="22"/>
        </w:rPr>
        <w:t xml:space="preserve">: </w:t>
      </w:r>
      <w:r w:rsidR="00CD2D13">
        <w:rPr>
          <w:rFonts w:ascii="Helvetica" w:hAnsi="Helvetica" w:cs="Microsoft Sans Serif"/>
          <w:sz w:val="22"/>
          <w:szCs w:val="22"/>
        </w:rPr>
        <w:t xml:space="preserve">Write a </w:t>
      </w:r>
      <w:r w:rsidR="00CD2D13" w:rsidRPr="007C760E">
        <w:rPr>
          <w:rFonts w:ascii="Helvetica" w:hAnsi="Helvetica" w:cs="Microsoft Sans Serif"/>
          <w:sz w:val="22"/>
          <w:szCs w:val="22"/>
        </w:rPr>
        <w:t xml:space="preserve">function called </w:t>
      </w:r>
      <w:proofErr w:type="spellStart"/>
      <w:r w:rsidR="00F02773">
        <w:rPr>
          <w:rFonts w:ascii="Helvetica" w:hAnsi="Helvetica" w:cs="Microsoft Sans Serif"/>
          <w:b/>
          <w:i/>
          <w:sz w:val="22"/>
          <w:szCs w:val="22"/>
        </w:rPr>
        <w:t>C</w:t>
      </w:r>
      <w:r w:rsidR="00CD2D13" w:rsidRPr="007C760E">
        <w:rPr>
          <w:rFonts w:ascii="Helvetica" w:hAnsi="Helvetica" w:cs="Microsoft Sans Serif"/>
          <w:b/>
          <w:i/>
          <w:sz w:val="22"/>
          <w:szCs w:val="22"/>
        </w:rPr>
        <w:t>hallenge_D</w:t>
      </w:r>
      <w:proofErr w:type="spellEnd"/>
      <w:r w:rsidR="00CD2D13">
        <w:rPr>
          <w:rFonts w:ascii="Helvetica" w:hAnsi="Helvetica" w:cs="Microsoft Sans Serif"/>
          <w:b/>
          <w:i/>
          <w:sz w:val="22"/>
          <w:szCs w:val="22"/>
        </w:rPr>
        <w:t xml:space="preserve"> </w:t>
      </w:r>
      <w:r w:rsidR="00CD2D13" w:rsidRPr="00CD2D13">
        <w:rPr>
          <w:rFonts w:ascii="Helvetica" w:hAnsi="Helvetica" w:cs="Microsoft Sans Serif"/>
          <w:sz w:val="22"/>
          <w:szCs w:val="22"/>
        </w:rPr>
        <w:t>to c</w:t>
      </w:r>
      <w:r w:rsidRPr="007C760E">
        <w:rPr>
          <w:rFonts w:ascii="Helvetica" w:hAnsi="Helvetica" w:cs="Microsoft Sans Serif"/>
          <w:sz w:val="22"/>
          <w:szCs w:val="22"/>
        </w:rPr>
        <w:t>onduct further simulations of the same system using coalescence (</w:t>
      </w:r>
      <w:r w:rsidR="00817E15" w:rsidRPr="007C760E">
        <w:rPr>
          <w:rFonts w:ascii="Helvetica" w:hAnsi="Helvetica" w:cs="Microsoft Sans Serif"/>
          <w:sz w:val="22"/>
          <w:szCs w:val="22"/>
        </w:rPr>
        <w:t xml:space="preserve">see the </w:t>
      </w:r>
      <w:r w:rsidRPr="007C760E">
        <w:rPr>
          <w:rFonts w:ascii="Helvetica" w:hAnsi="Helvetica" w:cs="Microsoft Sans Serif"/>
          <w:sz w:val="22"/>
          <w:szCs w:val="22"/>
        </w:rPr>
        <w:t xml:space="preserve">pseudo code below).  Check that your results from the cluster agree with those from coalescence </w:t>
      </w:r>
      <w:r w:rsidR="001F54BF">
        <w:rPr>
          <w:rFonts w:ascii="Helvetica" w:hAnsi="Helvetica" w:cs="Microsoft Sans Serif"/>
          <w:sz w:val="22"/>
          <w:szCs w:val="22"/>
        </w:rPr>
        <w:t xml:space="preserve">(plot a graph to show this) </w:t>
      </w:r>
      <w:r w:rsidRPr="007C760E">
        <w:rPr>
          <w:rFonts w:ascii="Helvetica" w:hAnsi="Helvetica" w:cs="Microsoft Sans Serif"/>
          <w:sz w:val="22"/>
          <w:szCs w:val="22"/>
        </w:rPr>
        <w:t>and compare the speed of the two approaches.</w:t>
      </w:r>
      <w:r w:rsidR="00D43F3A" w:rsidRPr="007C760E">
        <w:rPr>
          <w:rFonts w:ascii="Helvetica" w:hAnsi="Helvetica" w:cs="Microsoft Sans Serif"/>
          <w:sz w:val="22"/>
          <w:szCs w:val="22"/>
        </w:rPr>
        <w:t xml:space="preserve"> </w:t>
      </w:r>
      <w:r w:rsidR="001F54BF">
        <w:rPr>
          <w:rFonts w:ascii="Helvetica" w:hAnsi="Helvetica" w:cs="Microsoft Sans Serif"/>
          <w:sz w:val="22"/>
          <w:szCs w:val="22"/>
        </w:rPr>
        <w:t xml:space="preserve">Return plain text to answer the question… </w:t>
      </w:r>
      <w:r w:rsidR="001F54BF" w:rsidRPr="001F54BF">
        <w:rPr>
          <w:rFonts w:ascii="Helvetica" w:hAnsi="Helvetica" w:cs="Microsoft Sans Serif"/>
          <w:i/>
          <w:sz w:val="22"/>
          <w:szCs w:val="22"/>
        </w:rPr>
        <w:t>“</w:t>
      </w:r>
      <w:r w:rsidR="00D43F3A" w:rsidRPr="001F54BF">
        <w:rPr>
          <w:rFonts w:ascii="Helvetica" w:hAnsi="Helvetica" w:cs="Microsoft Sans Serif"/>
          <w:i/>
          <w:sz w:val="22"/>
          <w:szCs w:val="22"/>
        </w:rPr>
        <w:t>How many CPU hours were used on the coalescence simulation and how many on the cluster to do an equivalent set of simulations?  Why were the coalesce</w:t>
      </w:r>
      <w:r w:rsidR="00E80371" w:rsidRPr="001F54BF">
        <w:rPr>
          <w:rFonts w:ascii="Helvetica" w:hAnsi="Helvetica" w:cs="Microsoft Sans Serif"/>
          <w:i/>
          <w:sz w:val="22"/>
          <w:szCs w:val="22"/>
        </w:rPr>
        <w:t>nce simulations so much faster?</w:t>
      </w:r>
      <w:r w:rsidR="001F54BF" w:rsidRPr="001F54BF">
        <w:rPr>
          <w:rFonts w:ascii="Helvetica" w:hAnsi="Helvetica" w:cs="Microsoft Sans Serif"/>
          <w:i/>
          <w:sz w:val="22"/>
          <w:szCs w:val="22"/>
        </w:rPr>
        <w:t>”</w:t>
      </w:r>
      <w:r w:rsidR="00DB4C8E" w:rsidRPr="007C760E">
        <w:rPr>
          <w:rFonts w:ascii="Helvetica" w:hAnsi="Helvetica" w:cs="Microsoft Sans Serif"/>
          <w:sz w:val="22"/>
          <w:szCs w:val="22"/>
        </w:rPr>
        <w:t xml:space="preserve"> </w:t>
      </w:r>
    </w:p>
    <w:p w14:paraId="39F7FD40" w14:textId="77777777" w:rsidR="001F54BF" w:rsidRDefault="001F54BF" w:rsidP="001A5AE9">
      <w:pPr>
        <w:rPr>
          <w:rFonts w:ascii="Helvetica" w:hAnsi="Helvetica" w:cs="Microsoft Sans Serif"/>
          <w:sz w:val="22"/>
          <w:szCs w:val="22"/>
        </w:rPr>
      </w:pPr>
    </w:p>
    <w:p w14:paraId="2D1759F9" w14:textId="125E3400" w:rsidR="001A5AE9" w:rsidRPr="007C760E" w:rsidRDefault="001A5AE9" w:rsidP="001A5AE9">
      <w:pPr>
        <w:rPr>
          <w:rFonts w:ascii="Helvetica" w:hAnsi="Helvetica" w:cs="Microsoft Sans Serif"/>
          <w:sz w:val="22"/>
          <w:szCs w:val="22"/>
        </w:rPr>
      </w:pPr>
      <w:proofErr w:type="gramStart"/>
      <w:r w:rsidRPr="007C760E">
        <w:rPr>
          <w:rFonts w:ascii="Helvetica" w:hAnsi="Helvetica" w:cs="Microsoft Sans Serif"/>
          <w:sz w:val="22"/>
          <w:szCs w:val="22"/>
        </w:rPr>
        <w:t>To get a coalescence simulation in R of the neutral model from question 1</w:t>
      </w:r>
      <w:r w:rsidR="00782180">
        <w:rPr>
          <w:rFonts w:ascii="Helvetica" w:hAnsi="Helvetica" w:cs="Microsoft Sans Serif"/>
          <w:sz w:val="22"/>
          <w:szCs w:val="22"/>
        </w:rPr>
        <w:t>6</w:t>
      </w:r>
      <w:r w:rsidRPr="007C760E">
        <w:rPr>
          <w:rFonts w:ascii="Helvetica" w:hAnsi="Helvetica" w:cs="Microsoft Sans Serif"/>
          <w:sz w:val="22"/>
          <w:szCs w:val="22"/>
        </w:rPr>
        <w:t xml:space="preserve"> as a function of community </w:t>
      </w:r>
      <w:r w:rsidRPr="001F54BF">
        <w:rPr>
          <w:rFonts w:ascii="Helvetica" w:hAnsi="Helvetica" w:cs="Microsoft Sans Serif"/>
          <w:b/>
          <w:i/>
          <w:sz w:val="22"/>
          <w:szCs w:val="22"/>
        </w:rPr>
        <w:t>size</w:t>
      </w:r>
      <w:r w:rsidRPr="007C760E">
        <w:rPr>
          <w:rFonts w:ascii="Helvetica" w:hAnsi="Helvetica" w:cs="Microsoft Sans Serif"/>
          <w:sz w:val="22"/>
          <w:szCs w:val="22"/>
        </w:rPr>
        <w:t xml:space="preserve"> </w:t>
      </w:r>
      <w:r w:rsidR="001F54BF">
        <w:rPr>
          <w:rFonts w:ascii="Helvetica" w:hAnsi="Helvetica" w:cs="Microsoft Sans Serif"/>
          <w:sz w:val="22"/>
          <w:szCs w:val="22"/>
        </w:rPr>
        <w:t>(</w:t>
      </w:r>
      <w:r w:rsidRPr="007C760E">
        <w:rPr>
          <w:rFonts w:ascii="Helvetica" w:hAnsi="Helvetica" w:cs="Microsoft Sans Serif"/>
          <w:sz w:val="22"/>
          <w:szCs w:val="22"/>
        </w:rPr>
        <w:t>J</w:t>
      </w:r>
      <w:r w:rsidR="001F54BF">
        <w:rPr>
          <w:rFonts w:ascii="Helvetica" w:hAnsi="Helvetica" w:cs="Microsoft Sans Serif"/>
          <w:sz w:val="22"/>
          <w:szCs w:val="22"/>
        </w:rPr>
        <w:t xml:space="preserve">) and </w:t>
      </w:r>
      <w:proofErr w:type="spellStart"/>
      <w:r w:rsidR="001F54BF" w:rsidRPr="001F54BF">
        <w:rPr>
          <w:rFonts w:ascii="Helvetica" w:hAnsi="Helvetica" w:cs="Microsoft Sans Serif"/>
          <w:b/>
          <w:i/>
          <w:sz w:val="22"/>
          <w:szCs w:val="22"/>
        </w:rPr>
        <w:t>speciation_</w:t>
      </w:r>
      <w:r w:rsidRPr="001F54BF">
        <w:rPr>
          <w:rFonts w:ascii="Helvetica" w:hAnsi="Helvetica" w:cs="Microsoft Sans Serif"/>
          <w:b/>
          <w:i/>
          <w:sz w:val="22"/>
          <w:szCs w:val="22"/>
        </w:rPr>
        <w:t>rate</w:t>
      </w:r>
      <w:proofErr w:type="spellEnd"/>
      <w:r w:rsidRPr="007C760E">
        <w:rPr>
          <w:rFonts w:ascii="Helvetica" w:hAnsi="Helvetica" w:cs="Microsoft Sans Serif"/>
          <w:sz w:val="22"/>
          <w:szCs w:val="22"/>
        </w:rPr>
        <w:t xml:space="preserve"> </w:t>
      </w:r>
      <w:r w:rsidR="001F54BF">
        <w:rPr>
          <w:rFonts w:ascii="Helvetica" w:hAnsi="Helvetica" w:cs="Microsoft Sans Serif"/>
          <w:sz w:val="22"/>
          <w:szCs w:val="22"/>
        </w:rPr>
        <w:t>(</w:t>
      </w:r>
      <m:oMath>
        <m:r>
          <w:rPr>
            <w:rFonts w:ascii="Cambria Math" w:hAnsi="Cambria Math" w:cs="Microsoft Sans Serif"/>
            <w:sz w:val="22"/>
            <w:szCs w:val="22"/>
          </w:rPr>
          <m:t>ν</m:t>
        </m:r>
      </m:oMath>
      <w:r w:rsidR="001F54BF">
        <w:rPr>
          <w:rFonts w:ascii="Helvetica" w:hAnsi="Helvetica" w:cs="Microsoft Sans Serif"/>
          <w:sz w:val="22"/>
          <w:szCs w:val="22"/>
        </w:rPr>
        <w:t>)</w:t>
      </w:r>
      <w:r w:rsidRPr="007C760E">
        <w:rPr>
          <w:rFonts w:ascii="Helvetica" w:hAnsi="Helvetica" w:cs="Microsoft Sans Serif"/>
          <w:sz w:val="22"/>
          <w:szCs w:val="22"/>
        </w:rPr>
        <w:t>.</w:t>
      </w:r>
      <w:proofErr w:type="gramEnd"/>
    </w:p>
    <w:p w14:paraId="571480CB" w14:textId="77777777" w:rsidR="007C760E" w:rsidRPr="007C760E" w:rsidRDefault="007C760E" w:rsidP="001A5AE9">
      <w:pPr>
        <w:rPr>
          <w:rFonts w:ascii="Helvetica" w:hAnsi="Helvetica" w:cs="Microsoft Sans Serif"/>
          <w:sz w:val="22"/>
          <w:szCs w:val="22"/>
        </w:rPr>
      </w:pPr>
    </w:p>
    <w:p w14:paraId="73E382F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w:t>
      </w:r>
      <w:proofErr w:type="gramStart"/>
      <w:r w:rsidRPr="007C760E">
        <w:rPr>
          <w:rFonts w:ascii="Helvetica" w:hAnsi="Helvetica" w:cs="Microsoft Sans Serif"/>
          <w:sz w:val="22"/>
          <w:szCs w:val="22"/>
        </w:rPr>
        <w:t xml:space="preserve">a vector </w:t>
      </w:r>
      <w:r w:rsidRPr="007C760E">
        <w:rPr>
          <w:rFonts w:ascii="Helvetica" w:hAnsi="Helvetica" w:cs="Microsoft Sans Serif"/>
          <w:b/>
          <w:i/>
          <w:sz w:val="22"/>
          <w:szCs w:val="22"/>
        </w:rPr>
        <w:t>lineages</w:t>
      </w:r>
      <w:proofErr w:type="gramEnd"/>
      <w:r w:rsidRPr="007C760E">
        <w:rPr>
          <w:rFonts w:ascii="Helvetica" w:hAnsi="Helvetica" w:cs="Microsoft Sans Serif"/>
          <w:b/>
          <w:i/>
          <w:sz w:val="22"/>
          <w:szCs w:val="22"/>
        </w:rPr>
        <w:t xml:space="preserve"> </w:t>
      </w:r>
      <w:r w:rsidRPr="007C760E">
        <w:rPr>
          <w:rFonts w:ascii="Helvetica" w:hAnsi="Helvetica" w:cs="Microsoft Sans Serif"/>
          <w:sz w:val="22"/>
          <w:szCs w:val="22"/>
        </w:rPr>
        <w:t xml:space="preserve">of length </w:t>
      </w:r>
      <m:oMath>
        <m:r>
          <w:rPr>
            <w:rFonts w:ascii="Cambria Math" w:hAnsi="Cambria Math" w:cs="Microsoft Sans Serif"/>
            <w:sz w:val="22"/>
            <w:szCs w:val="22"/>
          </w:rPr>
          <m:t>J</m:t>
        </m:r>
      </m:oMath>
      <w:r w:rsidRPr="007C760E">
        <w:rPr>
          <w:rFonts w:ascii="Helvetica" w:hAnsi="Helvetica" w:cs="Microsoft Sans Serif"/>
          <w:sz w:val="22"/>
          <w:szCs w:val="22"/>
        </w:rPr>
        <w:t xml:space="preserve"> with 1 as every entry. </w:t>
      </w:r>
    </w:p>
    <w:p w14:paraId="7A2431F1"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w:t>
      </w:r>
      <w:proofErr w:type="gramStart"/>
      <w:r w:rsidRPr="007C760E">
        <w:rPr>
          <w:rFonts w:ascii="Helvetica" w:hAnsi="Helvetica" w:cs="Microsoft Sans Serif"/>
          <w:sz w:val="22"/>
          <w:szCs w:val="22"/>
        </w:rPr>
        <w:t>an empty</w:t>
      </w:r>
      <w:proofErr w:type="gramEnd"/>
      <w:r w:rsidRPr="007C760E">
        <w:rPr>
          <w:rFonts w:ascii="Helvetica" w:hAnsi="Helvetica" w:cs="Microsoft Sans Serif"/>
          <w:sz w:val="22"/>
          <w:szCs w:val="22"/>
        </w:rPr>
        <w:t xml:space="preserve"> vector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599CE043"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a number </w:t>
      </w:r>
      <m:oMath>
        <m:r>
          <w:rPr>
            <w:rFonts w:ascii="Cambria Math" w:hAnsi="Cambria Math" w:cs="Microsoft Sans Serif"/>
            <w:sz w:val="22"/>
            <w:szCs w:val="22"/>
          </w:rPr>
          <m:t>N=J</m:t>
        </m:r>
      </m:oMath>
      <w:r w:rsidRPr="007C760E">
        <w:rPr>
          <w:rFonts w:ascii="Helvetica" w:hAnsi="Helvetica" w:cs="Microsoft Sans Serif"/>
          <w:sz w:val="22"/>
          <w:szCs w:val="22"/>
        </w:rPr>
        <w:t>.</w:t>
      </w:r>
    </w:p>
    <w:p w14:paraId="725451F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Calculate </w:t>
      </w:r>
      <m:oMath>
        <m:r>
          <w:rPr>
            <w:rFonts w:ascii="Cambria Math" w:hAnsi="Cambria Math" w:cs="Microsoft Sans Serif"/>
            <w:sz w:val="22"/>
            <w:szCs w:val="22"/>
          </w:rPr>
          <m:t>θ</m:t>
        </m:r>
      </m:oMath>
      <w:r w:rsidRPr="007C760E">
        <w:rPr>
          <w:rFonts w:ascii="Helvetica" w:hAnsi="Helvetica" w:cs="Microsoft Sans Serif"/>
          <w:sz w:val="22"/>
          <w:szCs w:val="22"/>
        </w:rPr>
        <w:t xml:space="preserve">, where </w:t>
      </w:r>
      <m:oMath>
        <m:r>
          <w:rPr>
            <w:rFonts w:ascii="Cambria Math" w:hAnsi="Cambria Math" w:cs="Microsoft Sans Serif"/>
            <w:sz w:val="22"/>
            <w:szCs w:val="22"/>
          </w:rPr>
          <m:t>θ=ν</m:t>
        </m:r>
        <m:f>
          <m:fPr>
            <m:ctrlPr>
              <w:rPr>
                <w:rFonts w:ascii="Cambria Math" w:hAnsi="Cambria Math" w:cs="Microsoft Sans Serif"/>
                <w:i/>
                <w:sz w:val="22"/>
                <w:szCs w:val="22"/>
              </w:rPr>
            </m:ctrlPr>
          </m:fPr>
          <m:num>
            <m:r>
              <w:rPr>
                <w:rFonts w:ascii="Cambria Math" w:hAnsi="Cambria Math" w:cs="Microsoft Sans Serif"/>
                <w:sz w:val="22"/>
                <w:szCs w:val="22"/>
              </w:rPr>
              <m:t>J-1</m:t>
            </m:r>
          </m:num>
          <m:den>
            <m:r>
              <w:rPr>
                <w:rFonts w:ascii="Cambria Math" w:hAnsi="Cambria Math" w:cs="Microsoft Sans Serif"/>
                <w:sz w:val="22"/>
                <w:szCs w:val="22"/>
              </w:rPr>
              <m:t>1-ν</m:t>
            </m:r>
          </m:den>
        </m:f>
      </m:oMath>
      <w:r w:rsidRPr="007C760E">
        <w:rPr>
          <w:rFonts w:ascii="Helvetica" w:hAnsi="Helvetica" w:cs="Microsoft Sans Serif"/>
          <w:sz w:val="22"/>
          <w:szCs w:val="22"/>
        </w:rPr>
        <w:t>.</w:t>
      </w:r>
    </w:p>
    <w:p w14:paraId="27D9529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Choose an index </w:t>
      </w:r>
      <w:r w:rsidRPr="007C760E">
        <w:rPr>
          <w:rFonts w:ascii="Helvetica" w:hAnsi="Helvetica" w:cs="Microsoft Sans Serif"/>
          <w:b/>
          <w:i/>
          <w:sz w:val="22"/>
          <w:szCs w:val="22"/>
        </w:rPr>
        <w:t>j</w:t>
      </w:r>
      <w:r w:rsidRPr="007C760E">
        <w:rPr>
          <w:rFonts w:ascii="Helvetica" w:hAnsi="Helvetica" w:cs="Microsoft Sans Serif"/>
          <w:sz w:val="22"/>
          <w:szCs w:val="22"/>
        </w:rPr>
        <w:t xml:space="preserve"> of the vector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at random according to a uniform distribution.</w:t>
      </w:r>
    </w:p>
    <w:p w14:paraId="57422706"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Pick a random decimal number </w:t>
      </w:r>
      <w:proofErr w:type="spellStart"/>
      <w:r w:rsidRPr="007C760E">
        <w:rPr>
          <w:rFonts w:ascii="Helvetica" w:hAnsi="Helvetica" w:cs="Microsoft Sans Serif"/>
          <w:b/>
          <w:i/>
          <w:sz w:val="22"/>
          <w:szCs w:val="22"/>
        </w:rPr>
        <w:t>randnum</w:t>
      </w:r>
      <w:proofErr w:type="spellEnd"/>
      <w:r w:rsidRPr="007C760E">
        <w:rPr>
          <w:rFonts w:ascii="Helvetica" w:hAnsi="Helvetica" w:cs="Microsoft Sans Serif"/>
          <w:sz w:val="22"/>
          <w:szCs w:val="22"/>
        </w:rPr>
        <w:t xml:space="preserve"> between 0 and 1.</w:t>
      </w:r>
    </w:p>
    <w:p w14:paraId="1FDFE58D"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If </w:t>
      </w:r>
      <w:proofErr w:type="spellStart"/>
      <w:r w:rsidRPr="007C760E">
        <w:rPr>
          <w:rFonts w:ascii="Helvetica" w:hAnsi="Helvetica" w:cs="Microsoft Sans Serif"/>
          <w:b/>
          <w:i/>
          <w:sz w:val="22"/>
          <w:szCs w:val="22"/>
        </w:rPr>
        <w:t>randnum</w:t>
      </w:r>
      <w:proofErr w:type="spellEnd"/>
      <w:r w:rsidRPr="007C760E">
        <w:rPr>
          <w:rFonts w:ascii="Helvetica" w:hAnsi="Helvetica" w:cs="Microsoft Sans Serif"/>
          <w:b/>
          <w:sz w:val="22"/>
          <w:szCs w:val="22"/>
        </w:rPr>
        <w:t xml:space="preserve"> </w:t>
      </w:r>
      <m:oMath>
        <m:r>
          <w:rPr>
            <w:rFonts w:ascii="Cambria Math" w:hAnsi="Cambria Math" w:cs="Microsoft Sans Serif"/>
            <w:sz w:val="22"/>
            <w:szCs w:val="22"/>
          </w:rPr>
          <m:t>&lt;</m:t>
        </m:r>
        <m:f>
          <m:fPr>
            <m:ctrlPr>
              <w:rPr>
                <w:rFonts w:ascii="Cambria Math" w:hAnsi="Cambria Math" w:cs="Microsoft Sans Serif"/>
                <w:i/>
                <w:sz w:val="22"/>
                <w:szCs w:val="22"/>
              </w:rPr>
            </m:ctrlPr>
          </m:fPr>
          <m:num>
            <m:r>
              <w:rPr>
                <w:rFonts w:ascii="Cambria Math" w:hAnsi="Cambria Math" w:cs="Microsoft Sans Serif"/>
                <w:sz w:val="22"/>
                <w:szCs w:val="22"/>
              </w:rPr>
              <m:t>θ</m:t>
            </m:r>
          </m:num>
          <m:den>
            <m:r>
              <w:rPr>
                <w:rFonts w:ascii="Cambria Math" w:hAnsi="Cambria Math" w:cs="Microsoft Sans Serif"/>
                <w:sz w:val="22"/>
                <w:szCs w:val="22"/>
              </w:rPr>
              <m:t>θ+N-1</m:t>
            </m:r>
          </m:den>
        </m:f>
      </m:oMath>
      <w:r w:rsidRPr="007C760E">
        <w:rPr>
          <w:rFonts w:ascii="Helvetica" w:hAnsi="Helvetica" w:cs="Microsoft Sans Serif"/>
          <w:sz w:val="22"/>
          <w:szCs w:val="22"/>
        </w:rPr>
        <w:t xml:space="preserve"> append </w:t>
      </w:r>
      <w:proofErr w:type="gramStart"/>
      <w:r w:rsidRPr="007C760E">
        <w:rPr>
          <w:rFonts w:ascii="Helvetica" w:hAnsi="Helvetica" w:cs="Microsoft Sans Serif"/>
          <w:b/>
          <w:i/>
          <w:sz w:val="22"/>
          <w:szCs w:val="22"/>
        </w:rPr>
        <w:t>lineages[</w:t>
      </w:r>
      <w:proofErr w:type="gramEnd"/>
      <w:r w:rsidRPr="007C760E">
        <w:rPr>
          <w:rFonts w:ascii="Helvetica" w:hAnsi="Helvetica" w:cs="Microsoft Sans Serif"/>
          <w:b/>
          <w:i/>
          <w:sz w:val="22"/>
          <w:szCs w:val="22"/>
        </w:rPr>
        <w:t>j]</w:t>
      </w:r>
      <w:r w:rsidRPr="007C760E">
        <w:rPr>
          <w:rFonts w:ascii="Helvetica" w:hAnsi="Helvetica" w:cs="Microsoft Sans Serif"/>
          <w:sz w:val="22"/>
          <w:szCs w:val="22"/>
        </w:rPr>
        <w:t xml:space="preserve"> to the vector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6B7619ED"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If </w:t>
      </w:r>
      <w:proofErr w:type="spellStart"/>
      <w:r w:rsidRPr="007C760E">
        <w:rPr>
          <w:rFonts w:ascii="Helvetica" w:hAnsi="Helvetica" w:cs="Microsoft Sans Serif"/>
          <w:b/>
          <w:i/>
          <w:sz w:val="22"/>
          <w:szCs w:val="22"/>
        </w:rPr>
        <w:t>randnum</w:t>
      </w:r>
      <w:proofErr w:type="spellEnd"/>
      <w:r w:rsidRPr="007C760E">
        <w:rPr>
          <w:rFonts w:ascii="Helvetica" w:hAnsi="Helvetica" w:cs="Microsoft Sans Serif"/>
          <w:b/>
          <w:sz w:val="22"/>
          <w:szCs w:val="22"/>
        </w:rPr>
        <w:t xml:space="preserve"> </w:t>
      </w:r>
      <m:oMath>
        <m:r>
          <w:rPr>
            <w:rFonts w:ascii="Cambria Math" w:hAnsi="Cambria Math" w:cs="Microsoft Sans Serif"/>
            <w:sz w:val="22"/>
            <w:szCs w:val="22"/>
          </w:rPr>
          <m:t>≥</m:t>
        </m:r>
        <m:f>
          <m:fPr>
            <m:ctrlPr>
              <w:rPr>
                <w:rFonts w:ascii="Cambria Math" w:hAnsi="Cambria Math" w:cs="Microsoft Sans Serif"/>
                <w:i/>
                <w:sz w:val="22"/>
                <w:szCs w:val="22"/>
              </w:rPr>
            </m:ctrlPr>
          </m:fPr>
          <m:num>
            <m:r>
              <w:rPr>
                <w:rFonts w:ascii="Cambria Math" w:hAnsi="Cambria Math" w:cs="Microsoft Sans Serif"/>
                <w:sz w:val="22"/>
                <w:szCs w:val="22"/>
              </w:rPr>
              <m:t>θ</m:t>
            </m:r>
          </m:num>
          <m:den>
            <m:r>
              <w:rPr>
                <w:rFonts w:ascii="Cambria Math" w:hAnsi="Cambria Math" w:cs="Microsoft Sans Serif"/>
                <w:sz w:val="22"/>
                <w:szCs w:val="22"/>
              </w:rPr>
              <m:t>θ+N-1</m:t>
            </m:r>
          </m:den>
        </m:f>
      </m:oMath>
      <w:r w:rsidRPr="007C760E">
        <w:rPr>
          <w:rFonts w:ascii="Helvetica" w:hAnsi="Helvetica" w:cs="Microsoft Sans Serif"/>
          <w:sz w:val="22"/>
          <w:szCs w:val="22"/>
        </w:rPr>
        <w:t xml:space="preserve"> choose another index </w:t>
      </w:r>
      <w:proofErr w:type="spellStart"/>
      <w:r w:rsidRPr="007C760E">
        <w:rPr>
          <w:rFonts w:ascii="Helvetica" w:hAnsi="Helvetica" w:cs="Microsoft Sans Serif"/>
          <w:b/>
          <w:i/>
          <w:sz w:val="22"/>
          <w:szCs w:val="22"/>
        </w:rPr>
        <w:t>i</w:t>
      </w:r>
      <w:proofErr w:type="spellEnd"/>
      <w:r w:rsidRPr="007C760E">
        <w:rPr>
          <w:rFonts w:ascii="Helvetica" w:hAnsi="Helvetica" w:cs="Microsoft Sans Serif"/>
          <w:sz w:val="22"/>
          <w:szCs w:val="22"/>
        </w:rPr>
        <w:t xml:space="preserve"> of the vector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at random, but not allowing </w:t>
      </w:r>
      <w:proofErr w:type="spellStart"/>
      <w:r w:rsidRPr="007C760E">
        <w:rPr>
          <w:rFonts w:ascii="Helvetica" w:hAnsi="Helvetica" w:cs="Microsoft Sans Serif"/>
          <w:b/>
          <w:i/>
          <w:sz w:val="22"/>
          <w:szCs w:val="22"/>
        </w:rPr>
        <w:t>i</w:t>
      </w:r>
      <w:proofErr w:type="spellEnd"/>
      <w:r w:rsidRPr="007C760E">
        <w:rPr>
          <w:rFonts w:ascii="Helvetica" w:hAnsi="Helvetica" w:cs="Microsoft Sans Serif"/>
          <w:sz w:val="22"/>
          <w:szCs w:val="22"/>
        </w:rPr>
        <w:t xml:space="preserve"> = </w:t>
      </w:r>
      <w:r w:rsidRPr="007C760E">
        <w:rPr>
          <w:rFonts w:ascii="Helvetica" w:hAnsi="Helvetica" w:cs="Microsoft Sans Serif"/>
          <w:b/>
          <w:i/>
          <w:sz w:val="22"/>
          <w:szCs w:val="22"/>
        </w:rPr>
        <w:t>j</w:t>
      </w:r>
      <w:r w:rsidRPr="007C760E">
        <w:rPr>
          <w:rFonts w:ascii="Helvetica" w:hAnsi="Helvetica" w:cs="Microsoft Sans Serif"/>
          <w:sz w:val="22"/>
          <w:szCs w:val="22"/>
        </w:rPr>
        <w:t xml:space="preserve">.  Then set </w:t>
      </w:r>
      <w:proofErr w:type="gramStart"/>
      <w:r w:rsidRPr="007C760E">
        <w:rPr>
          <w:rFonts w:ascii="Helvetica" w:hAnsi="Helvetica" w:cs="Microsoft Sans Serif"/>
          <w:b/>
          <w:i/>
          <w:sz w:val="22"/>
          <w:szCs w:val="22"/>
        </w:rPr>
        <w:t>lineages[</w:t>
      </w:r>
      <w:proofErr w:type="spellStart"/>
      <w:proofErr w:type="gramEnd"/>
      <w:r w:rsidRPr="007C760E">
        <w:rPr>
          <w:rFonts w:ascii="Helvetica" w:hAnsi="Helvetica" w:cs="Microsoft Sans Serif"/>
          <w:b/>
          <w:i/>
          <w:sz w:val="22"/>
          <w:szCs w:val="22"/>
        </w:rPr>
        <w:t>i</w:t>
      </w:r>
      <w:proofErr w:type="spellEnd"/>
      <w:r w:rsidRPr="007C760E">
        <w:rPr>
          <w:rFonts w:ascii="Helvetica" w:hAnsi="Helvetica" w:cs="Microsoft Sans Serif"/>
          <w:b/>
          <w:i/>
          <w:sz w:val="22"/>
          <w:szCs w:val="22"/>
        </w:rPr>
        <w:t xml:space="preserve">] </w:t>
      </w:r>
      <w:r w:rsidRPr="007C760E">
        <w:rPr>
          <w:rFonts w:ascii="Helvetica" w:hAnsi="Helvetica" w:cs="Microsoft Sans Serif"/>
          <w:sz w:val="22"/>
          <w:szCs w:val="22"/>
        </w:rPr>
        <w:t xml:space="preserve">= </w:t>
      </w:r>
      <w:r w:rsidRPr="007C760E">
        <w:rPr>
          <w:rFonts w:ascii="Helvetica" w:hAnsi="Helvetica" w:cs="Microsoft Sans Serif"/>
          <w:b/>
          <w:i/>
          <w:sz w:val="22"/>
          <w:szCs w:val="22"/>
        </w:rPr>
        <w:t>lineages[</w:t>
      </w:r>
      <w:proofErr w:type="spellStart"/>
      <w:r w:rsidRPr="007C760E">
        <w:rPr>
          <w:rFonts w:ascii="Helvetica" w:hAnsi="Helvetica" w:cs="Microsoft Sans Serif"/>
          <w:b/>
          <w:i/>
          <w:sz w:val="22"/>
          <w:szCs w:val="22"/>
        </w:rPr>
        <w:t>i</w:t>
      </w:r>
      <w:proofErr w:type="spellEnd"/>
      <w:r w:rsidRPr="007C760E">
        <w:rPr>
          <w:rFonts w:ascii="Helvetica" w:hAnsi="Helvetica" w:cs="Microsoft Sans Serif"/>
          <w:b/>
          <w:i/>
          <w:sz w:val="22"/>
          <w:szCs w:val="22"/>
        </w:rPr>
        <w:t>]</w:t>
      </w:r>
      <w:r w:rsidRPr="007C760E">
        <w:rPr>
          <w:rFonts w:ascii="Helvetica" w:hAnsi="Helvetica" w:cs="Microsoft Sans Serif"/>
          <w:sz w:val="22"/>
          <w:szCs w:val="22"/>
        </w:rPr>
        <w:t xml:space="preserve"> + </w:t>
      </w:r>
      <w:r w:rsidRPr="007C760E">
        <w:rPr>
          <w:rFonts w:ascii="Helvetica" w:hAnsi="Helvetica" w:cs="Microsoft Sans Serif"/>
          <w:b/>
          <w:i/>
          <w:sz w:val="22"/>
          <w:szCs w:val="22"/>
        </w:rPr>
        <w:t>lineages[j]</w:t>
      </w:r>
      <w:r w:rsidRPr="007C760E">
        <w:rPr>
          <w:rFonts w:ascii="Helvetica" w:hAnsi="Helvetica" w:cs="Microsoft Sans Serif"/>
          <w:sz w:val="22"/>
          <w:szCs w:val="22"/>
        </w:rPr>
        <w:t>.</w:t>
      </w:r>
    </w:p>
    <w:p w14:paraId="2CCD92C8" w14:textId="77777777" w:rsidR="001A5AE9" w:rsidRPr="007C760E" w:rsidRDefault="001A5AE9" w:rsidP="001A5AE9">
      <w:pPr>
        <w:pStyle w:val="ListParagraph"/>
        <w:numPr>
          <w:ilvl w:val="1"/>
          <w:numId w:val="6"/>
        </w:numPr>
        <w:ind w:left="426"/>
        <w:rPr>
          <w:rFonts w:ascii="Helvetica" w:hAnsi="Helvetica" w:cs="Microsoft Sans Serif"/>
          <w:sz w:val="22"/>
          <w:szCs w:val="22"/>
        </w:rPr>
      </w:pPr>
      <w:proofErr w:type="gramStart"/>
      <w:r w:rsidRPr="007C760E">
        <w:rPr>
          <w:rFonts w:ascii="Helvetica" w:hAnsi="Helvetica" w:cs="Microsoft Sans Serif"/>
          <w:sz w:val="22"/>
          <w:szCs w:val="22"/>
        </w:rPr>
        <w:t>remove</w:t>
      </w:r>
      <w:proofErr w:type="gramEnd"/>
      <w:r w:rsidRPr="007C760E">
        <w:rPr>
          <w:rFonts w:ascii="Helvetica" w:hAnsi="Helvetica" w:cs="Microsoft Sans Serif"/>
          <w:sz w:val="22"/>
          <w:szCs w:val="22"/>
        </w:rPr>
        <w:t xml:space="preserve"> </w:t>
      </w:r>
      <w:r w:rsidRPr="007C760E">
        <w:rPr>
          <w:rFonts w:ascii="Helvetica" w:hAnsi="Helvetica" w:cs="Microsoft Sans Serif"/>
          <w:b/>
          <w:i/>
          <w:sz w:val="22"/>
          <w:szCs w:val="22"/>
        </w:rPr>
        <w:t>lineages[j]</w:t>
      </w:r>
      <w:r w:rsidRPr="007C760E">
        <w:rPr>
          <w:rFonts w:ascii="Helvetica" w:hAnsi="Helvetica" w:cs="Microsoft Sans Serif"/>
          <w:sz w:val="22"/>
          <w:szCs w:val="22"/>
        </w:rPr>
        <w:t xml:space="preserve"> from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so that the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vector is now one shorter.</w:t>
      </w:r>
    </w:p>
    <w:p w14:paraId="6584DBE5"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Decrease N by one so that N still gives the length of the </w:t>
      </w:r>
      <w:r w:rsidRPr="007C760E">
        <w:rPr>
          <w:rFonts w:ascii="Helvetica" w:hAnsi="Helvetica" w:cs="Microsoft Sans Serif"/>
          <w:b/>
          <w:i/>
          <w:sz w:val="22"/>
          <w:szCs w:val="22"/>
        </w:rPr>
        <w:t xml:space="preserve">lineages </w:t>
      </w:r>
      <w:r w:rsidRPr="007C760E">
        <w:rPr>
          <w:rFonts w:ascii="Helvetica" w:hAnsi="Helvetica" w:cs="Microsoft Sans Serif"/>
          <w:sz w:val="22"/>
          <w:szCs w:val="22"/>
        </w:rPr>
        <w:t>vector.</w:t>
      </w:r>
    </w:p>
    <w:p w14:paraId="090F0762" w14:textId="04D40755" w:rsidR="00FD7D74"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If N</w:t>
      </w:r>
      <w:r w:rsidR="00FD7D74" w:rsidRPr="007C760E">
        <w:rPr>
          <w:rFonts w:ascii="Helvetica" w:hAnsi="Helvetica" w:cs="Microsoft Sans Serif"/>
          <w:sz w:val="22"/>
          <w:szCs w:val="22"/>
        </w:rPr>
        <w:t xml:space="preserve"> &gt; 1</w:t>
      </w:r>
      <w:r w:rsidRPr="007C760E">
        <w:rPr>
          <w:rFonts w:ascii="Helvetica" w:hAnsi="Helvetica" w:cs="Microsoft Sans Serif"/>
          <w:sz w:val="22"/>
          <w:szCs w:val="22"/>
        </w:rPr>
        <w:t xml:space="preserve"> repeat the code again from </w:t>
      </w:r>
      <w:r w:rsidR="00DF5F73" w:rsidRPr="007C760E">
        <w:rPr>
          <w:rFonts w:ascii="Helvetica" w:hAnsi="Helvetica" w:cs="Microsoft Sans Serif"/>
          <w:sz w:val="22"/>
          <w:szCs w:val="22"/>
        </w:rPr>
        <w:t>e</w:t>
      </w:r>
      <w:r w:rsidRPr="007C760E">
        <w:rPr>
          <w:rFonts w:ascii="Helvetica" w:hAnsi="Helvetica" w:cs="Microsoft Sans Serif"/>
          <w:sz w:val="22"/>
          <w:szCs w:val="22"/>
        </w:rPr>
        <w:t xml:space="preserve"> through to here. </w:t>
      </w:r>
    </w:p>
    <w:p w14:paraId="5529FE6D" w14:textId="35FD8C6C" w:rsidR="00FD7D74" w:rsidRPr="007C760E" w:rsidRDefault="00090338"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Add </w:t>
      </w:r>
      <w:r w:rsidR="004D20A7">
        <w:rPr>
          <w:rFonts w:ascii="Helvetica" w:hAnsi="Helvetica" w:cs="Microsoft Sans Serif"/>
          <w:sz w:val="22"/>
          <w:szCs w:val="22"/>
        </w:rPr>
        <w:t xml:space="preserve">the only element left in </w:t>
      </w:r>
      <w:r w:rsidR="00FD7D74" w:rsidRPr="007C760E">
        <w:rPr>
          <w:rFonts w:ascii="Helvetica" w:hAnsi="Helvetica" w:cs="Microsoft Sans Serif"/>
          <w:b/>
          <w:i/>
          <w:sz w:val="22"/>
          <w:szCs w:val="22"/>
        </w:rPr>
        <w:t>lineages</w:t>
      </w:r>
      <w:r w:rsidRPr="007C760E">
        <w:rPr>
          <w:rFonts w:ascii="Helvetica" w:hAnsi="Helvetica" w:cs="Microsoft Sans Serif"/>
          <w:b/>
          <w:i/>
          <w:sz w:val="22"/>
          <w:szCs w:val="22"/>
        </w:rPr>
        <w:t xml:space="preserve"> </w:t>
      </w:r>
      <w:r w:rsidRPr="007C760E">
        <w:rPr>
          <w:rFonts w:ascii="Helvetica" w:hAnsi="Helvetica" w:cs="Microsoft Sans Serif"/>
          <w:sz w:val="22"/>
          <w:szCs w:val="22"/>
        </w:rPr>
        <w:t xml:space="preserve">to the end of </w:t>
      </w:r>
      <w:r w:rsidRPr="004D20A7">
        <w:rPr>
          <w:rFonts w:ascii="Helvetica" w:hAnsi="Helvetica" w:cs="Microsoft Sans Serif"/>
          <w:b/>
          <w:i/>
          <w:sz w:val="22"/>
          <w:szCs w:val="22"/>
        </w:rPr>
        <w:t>abundances</w:t>
      </w:r>
      <w:r w:rsidR="00EC2218" w:rsidRPr="007C760E">
        <w:rPr>
          <w:rFonts w:ascii="Helvetica" w:hAnsi="Helvetica" w:cs="Microsoft Sans Serif"/>
          <w:sz w:val="22"/>
          <w:szCs w:val="22"/>
        </w:rPr>
        <w:t>.</w:t>
      </w:r>
    </w:p>
    <w:p w14:paraId="468AE9C5" w14:textId="00A8B901" w:rsidR="00074F88" w:rsidRPr="007C760E" w:rsidRDefault="001A5AE9" w:rsidP="00CA07A5">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END: a vector of simulated species abundances is stored in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459BD688" w14:textId="77777777" w:rsidR="00C74849" w:rsidRDefault="00C74849" w:rsidP="00C74849">
      <w:pPr>
        <w:rPr>
          <w:rFonts w:ascii="Helvetica" w:hAnsi="Helvetica" w:cs="Microsoft Sans Serif"/>
          <w:sz w:val="22"/>
          <w:szCs w:val="22"/>
        </w:rPr>
      </w:pPr>
    </w:p>
    <w:p w14:paraId="72844785" w14:textId="0681EFCF" w:rsidR="00BE36BB" w:rsidRPr="00C74849" w:rsidRDefault="00BE36BB" w:rsidP="00C74849">
      <w:pPr>
        <w:jc w:val="center"/>
        <w:rPr>
          <w:rFonts w:ascii="Helvetica" w:hAnsi="Helvetica" w:cs="Microsoft Sans Serif"/>
          <w:sz w:val="22"/>
          <w:szCs w:val="22"/>
        </w:rPr>
      </w:pPr>
      <w:r w:rsidRPr="007C760E">
        <w:rPr>
          <w:rFonts w:ascii="Helvetica" w:hAnsi="Helvetica" w:cs="Microsoft Sans Serif"/>
          <w:b/>
          <w:sz w:val="28"/>
          <w:szCs w:val="28"/>
        </w:rPr>
        <w:t>Fractals in nature</w:t>
      </w:r>
    </w:p>
    <w:p w14:paraId="18BA7BA9" w14:textId="77777777" w:rsidR="00BE36BB" w:rsidRPr="007C760E" w:rsidRDefault="00BE36BB" w:rsidP="002B617E">
      <w:pPr>
        <w:rPr>
          <w:rFonts w:ascii="Helvetica" w:hAnsi="Helvetica" w:cs="Microsoft Sans Serif"/>
          <w:sz w:val="22"/>
          <w:szCs w:val="22"/>
        </w:rPr>
      </w:pPr>
    </w:p>
    <w:p w14:paraId="2AA25E93" w14:textId="2FC46263" w:rsidR="009E6D6B" w:rsidRPr="007C760E" w:rsidRDefault="0091557F" w:rsidP="00C74849">
      <w:pPr>
        <w:ind w:left="284" w:hanging="284"/>
        <w:rPr>
          <w:rFonts w:ascii="Helvetica" w:hAnsi="Helvetica" w:cs="Microsoft Sans Serif"/>
          <w:sz w:val="22"/>
          <w:szCs w:val="22"/>
          <w:lang w:val="en-US"/>
        </w:rPr>
      </w:pPr>
      <w:r w:rsidRPr="00C74849">
        <w:rPr>
          <w:rFonts w:ascii="Helvetica" w:hAnsi="Helvetica" w:cs="Microsoft Sans Serif"/>
          <w:sz w:val="22"/>
          <w:szCs w:val="22"/>
          <w:lang w:val="en-US"/>
        </w:rPr>
        <w:t>21</w:t>
      </w:r>
      <w:r w:rsidR="00824024" w:rsidRPr="00C74849">
        <w:rPr>
          <w:rFonts w:ascii="Helvetica" w:hAnsi="Helvetica" w:cs="Microsoft Sans Serif"/>
          <w:sz w:val="22"/>
          <w:szCs w:val="22"/>
          <w:lang w:val="en-US"/>
        </w:rPr>
        <w:t>.)</w:t>
      </w:r>
      <w:r w:rsidR="00347853" w:rsidRPr="00C74849">
        <w:rPr>
          <w:rFonts w:ascii="Helvetica" w:hAnsi="Helvetica" w:cs="Microsoft Sans Serif"/>
          <w:sz w:val="22"/>
          <w:szCs w:val="22"/>
          <w:lang w:val="en-US"/>
        </w:rPr>
        <w:t xml:space="preserve"> </w:t>
      </w:r>
      <w:r w:rsidR="00C74849" w:rsidRPr="00C74849">
        <w:rPr>
          <w:rFonts w:ascii="Helvetica" w:hAnsi="Helvetica" w:cs="Microsoft Sans Serif"/>
          <w:sz w:val="22"/>
          <w:szCs w:val="22"/>
          <w:lang w:val="en-US"/>
        </w:rPr>
        <w:t xml:space="preserve">Write a function </w:t>
      </w:r>
      <w:r w:rsidR="00C74849" w:rsidRPr="00C74849">
        <w:rPr>
          <w:rFonts w:ascii="Helvetica" w:hAnsi="Helvetica" w:cs="Microsoft Sans Serif"/>
          <w:b/>
          <w:i/>
          <w:sz w:val="22"/>
          <w:szCs w:val="22"/>
          <w:lang w:val="en-US"/>
        </w:rPr>
        <w:t>question_</w:t>
      </w:r>
      <w:proofErr w:type="gramStart"/>
      <w:r w:rsidR="00C74849" w:rsidRPr="00C74849">
        <w:rPr>
          <w:rFonts w:ascii="Helvetica" w:hAnsi="Helvetica" w:cs="Microsoft Sans Serif"/>
          <w:b/>
          <w:i/>
          <w:sz w:val="22"/>
          <w:szCs w:val="22"/>
          <w:lang w:val="en-US"/>
        </w:rPr>
        <w:t>2</w:t>
      </w:r>
      <w:r w:rsidR="00C74849">
        <w:rPr>
          <w:rFonts w:ascii="Helvetica" w:hAnsi="Helvetica" w:cs="Microsoft Sans Serif"/>
          <w:b/>
          <w:i/>
          <w:sz w:val="22"/>
          <w:szCs w:val="22"/>
          <w:lang w:val="en-US"/>
        </w:rPr>
        <w:t>1</w:t>
      </w:r>
      <w:r w:rsidR="00C74849">
        <w:rPr>
          <w:rFonts w:ascii="Helvetica" w:hAnsi="Helvetica" w:cs="Microsoft Sans Serif"/>
          <w:sz w:val="22"/>
          <w:szCs w:val="22"/>
          <w:lang w:val="en-US"/>
        </w:rPr>
        <w:t xml:space="preserve">  </w:t>
      </w:r>
      <w:r w:rsidR="00C74849" w:rsidRPr="00C74849">
        <w:rPr>
          <w:rFonts w:ascii="Helvetica" w:hAnsi="Helvetica" w:cs="Microsoft Sans Serif"/>
          <w:sz w:val="22"/>
          <w:szCs w:val="22"/>
          <w:lang w:val="en-US"/>
        </w:rPr>
        <w:t>to</w:t>
      </w:r>
      <w:proofErr w:type="gramEnd"/>
      <w:r w:rsidR="00C74849" w:rsidRPr="00C74849">
        <w:rPr>
          <w:rFonts w:ascii="Helvetica" w:hAnsi="Helvetica" w:cs="Microsoft Sans Serif"/>
          <w:sz w:val="22"/>
          <w:szCs w:val="22"/>
          <w:lang w:val="en-US"/>
        </w:rPr>
        <w:t xml:space="preserve"> return </w:t>
      </w:r>
      <w:r w:rsidR="00C74849">
        <w:rPr>
          <w:rFonts w:ascii="Helvetica" w:hAnsi="Helvetica" w:cs="Microsoft Sans Serif"/>
          <w:sz w:val="22"/>
          <w:szCs w:val="22"/>
          <w:lang w:val="en-US"/>
        </w:rPr>
        <w:t xml:space="preserve">a </w:t>
      </w:r>
      <w:r w:rsidR="00CB08A1">
        <w:rPr>
          <w:rFonts w:ascii="Helvetica" w:hAnsi="Helvetica" w:cs="Microsoft Sans Serif"/>
          <w:sz w:val="22"/>
          <w:szCs w:val="22"/>
          <w:lang w:val="en-US"/>
        </w:rPr>
        <w:t xml:space="preserve">list giving </w:t>
      </w:r>
      <w:r w:rsidR="00C74849">
        <w:rPr>
          <w:rFonts w:ascii="Helvetica" w:hAnsi="Helvetica" w:cs="Microsoft Sans Serif"/>
          <w:sz w:val="22"/>
          <w:szCs w:val="22"/>
          <w:lang w:val="en-US"/>
        </w:rPr>
        <w:t>the fractal dimension</w:t>
      </w:r>
      <w:r w:rsidR="009E6D6B" w:rsidRPr="007C760E">
        <w:rPr>
          <w:rFonts w:ascii="Helvetica" w:hAnsi="Helvetica" w:cs="Microsoft Sans Serif"/>
          <w:sz w:val="22"/>
          <w:szCs w:val="22"/>
          <w:lang w:val="en-US"/>
        </w:rPr>
        <w:t xml:space="preserve"> of </w:t>
      </w:r>
      <w:r w:rsidR="00C74849">
        <w:rPr>
          <w:rFonts w:ascii="Helvetica" w:hAnsi="Helvetica" w:cs="Microsoft Sans Serif"/>
          <w:sz w:val="22"/>
          <w:szCs w:val="22"/>
          <w:lang w:val="en-US"/>
        </w:rPr>
        <w:t xml:space="preserve">the following object </w:t>
      </w:r>
      <w:r w:rsidR="00CB08A1">
        <w:rPr>
          <w:rFonts w:ascii="Helvetica" w:hAnsi="Helvetica" w:cs="Microsoft Sans Serif"/>
          <w:sz w:val="22"/>
          <w:szCs w:val="22"/>
          <w:lang w:val="en-US"/>
        </w:rPr>
        <w:t xml:space="preserve">as the first entry and a string </w:t>
      </w:r>
      <w:r w:rsidR="00C74849">
        <w:rPr>
          <w:rFonts w:ascii="Helvetica" w:hAnsi="Helvetica" w:cs="Microsoft Sans Serif"/>
          <w:sz w:val="22"/>
          <w:szCs w:val="22"/>
          <w:lang w:val="en-US"/>
        </w:rPr>
        <w:t xml:space="preserve">explaining </w:t>
      </w:r>
      <w:r w:rsidR="00610373" w:rsidRPr="007C760E">
        <w:rPr>
          <w:rFonts w:ascii="Helvetica" w:hAnsi="Helvetica" w:cs="Microsoft Sans Serif"/>
          <w:sz w:val="22"/>
          <w:szCs w:val="22"/>
          <w:lang w:val="en-US"/>
        </w:rPr>
        <w:t>your workings</w:t>
      </w:r>
      <w:r w:rsidR="00CB08A1">
        <w:rPr>
          <w:rFonts w:ascii="Helvetica" w:hAnsi="Helvetica" w:cs="Microsoft Sans Serif"/>
          <w:sz w:val="22"/>
          <w:szCs w:val="22"/>
          <w:lang w:val="en-US"/>
        </w:rPr>
        <w:t xml:space="preserve"> as the second entry</w:t>
      </w:r>
      <w:r w:rsidR="00610373" w:rsidRPr="007C760E">
        <w:rPr>
          <w:rFonts w:ascii="Helvetica" w:hAnsi="Helvetica" w:cs="Microsoft Sans Serif"/>
          <w:sz w:val="22"/>
          <w:szCs w:val="22"/>
          <w:lang w:val="en-US"/>
        </w:rPr>
        <w:t>. [</w:t>
      </w:r>
      <w:r w:rsidR="00C74849">
        <w:rPr>
          <w:rFonts w:ascii="Helvetica" w:hAnsi="Helvetica" w:cs="Microsoft Sans Serif"/>
          <w:sz w:val="22"/>
          <w:szCs w:val="22"/>
          <w:lang w:val="en-US"/>
        </w:rPr>
        <w:t>2</w:t>
      </w:r>
      <w:r w:rsidR="00610373" w:rsidRPr="007C760E">
        <w:rPr>
          <w:rFonts w:ascii="Helvetica" w:hAnsi="Helvetica" w:cs="Microsoft Sans Serif"/>
          <w:sz w:val="22"/>
          <w:szCs w:val="22"/>
          <w:lang w:val="en-US"/>
        </w:rPr>
        <w:t xml:space="preserve"> marks]</w:t>
      </w:r>
    </w:p>
    <w:p w14:paraId="23C0A254" w14:textId="77777777" w:rsidR="00783E6E" w:rsidRPr="007C760E" w:rsidRDefault="00783E6E" w:rsidP="00C74849">
      <w:pPr>
        <w:ind w:left="284" w:hanging="284"/>
        <w:jc w:val="center"/>
        <w:rPr>
          <w:rFonts w:ascii="Helvetica" w:hAnsi="Helvetica" w:cs="Microsoft Sans Serif"/>
          <w:sz w:val="22"/>
          <w:szCs w:val="22"/>
          <w:lang w:val="en-US"/>
        </w:rPr>
      </w:pPr>
    </w:p>
    <w:p w14:paraId="30202B56" w14:textId="77777777" w:rsidR="00783E6E" w:rsidRPr="007C760E" w:rsidRDefault="00783E6E" w:rsidP="00C74849">
      <w:pPr>
        <w:ind w:left="284" w:hanging="284"/>
        <w:rPr>
          <w:rFonts w:ascii="Helvetica" w:hAnsi="Helvetica" w:cs="Microsoft Sans Serif"/>
          <w:sz w:val="22"/>
          <w:szCs w:val="22"/>
          <w:lang w:val="en-US"/>
        </w:rPr>
      </w:pPr>
    </w:p>
    <w:p w14:paraId="5CC243CA" w14:textId="773B4453" w:rsidR="009E6D6B" w:rsidRPr="007C760E" w:rsidRDefault="00F302F3" w:rsidP="00C74849">
      <w:pPr>
        <w:ind w:left="284" w:hanging="284"/>
        <w:jc w:val="center"/>
        <w:rPr>
          <w:rFonts w:ascii="Helvetica" w:hAnsi="Helvetica" w:cs="Microsoft Sans Serif"/>
          <w:sz w:val="22"/>
          <w:szCs w:val="22"/>
          <w:lang w:val="en-US"/>
        </w:rPr>
      </w:pPr>
      <w:r w:rsidRPr="007C760E">
        <w:rPr>
          <w:rFonts w:ascii="Helvetica" w:hAnsi="Helvetica"/>
          <w:noProof/>
          <w:sz w:val="22"/>
          <w:szCs w:val="22"/>
          <w:lang w:val="en-US"/>
        </w:rPr>
        <w:drawing>
          <wp:inline distT="0" distB="0" distL="0" distR="0" wp14:anchorId="65FEE5EE" wp14:editId="74650EFA">
            <wp:extent cx="1845310" cy="18453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Sierpinski_carpet2.png"/>
                    <pic:cNvPicPr/>
                  </pic:nvPicPr>
                  <pic:blipFill>
                    <a:blip r:embed="rId7" cstate="print">
                      <a:extLst>
                        <a:ext uri="{28A0092B-C50C-407E-A947-70E740481C1C}">
                          <a14:useLocalDpi xmlns:a14="http://schemas.microsoft.com/office/drawing/2010/main"/>
                        </a:ext>
                      </a:extLst>
                    </a:blip>
                    <a:stretch>
                      <a:fillRect/>
                    </a:stretch>
                  </pic:blipFill>
                  <pic:spPr>
                    <a:xfrm>
                      <a:off x="0" y="0"/>
                      <a:ext cx="1845748" cy="1845748"/>
                    </a:xfrm>
                    <a:prstGeom prst="rect">
                      <a:avLst/>
                    </a:prstGeom>
                  </pic:spPr>
                </pic:pic>
              </a:graphicData>
            </a:graphic>
          </wp:inline>
        </w:drawing>
      </w:r>
      <w:r w:rsidR="00274D74" w:rsidRPr="007C760E">
        <w:rPr>
          <w:rFonts w:ascii="Helvetica" w:hAnsi="Helvetica" w:cs="Microsoft Sans Serif"/>
          <w:sz w:val="22"/>
          <w:szCs w:val="22"/>
          <w:lang w:val="en-US"/>
        </w:rPr>
        <w:t xml:space="preserve">     </w:t>
      </w:r>
    </w:p>
    <w:p w14:paraId="6950A4DA" w14:textId="77777777" w:rsidR="00274D74" w:rsidRPr="007C760E" w:rsidRDefault="00274D74" w:rsidP="00C74849">
      <w:pPr>
        <w:ind w:left="284" w:hanging="284"/>
        <w:jc w:val="center"/>
        <w:rPr>
          <w:rFonts w:ascii="Helvetica" w:hAnsi="Helvetica" w:cs="Microsoft Sans Serif"/>
          <w:sz w:val="22"/>
          <w:szCs w:val="22"/>
          <w:lang w:val="en-US"/>
        </w:rPr>
      </w:pPr>
    </w:p>
    <w:p w14:paraId="23AF922C" w14:textId="3272CB73" w:rsidR="009E6D6B" w:rsidRDefault="00C74849" w:rsidP="00C74849">
      <w:pPr>
        <w:ind w:left="284" w:hanging="284"/>
        <w:rPr>
          <w:rFonts w:ascii="Helvetica" w:hAnsi="Helvetica" w:cs="Microsoft Sans Serif"/>
          <w:sz w:val="22"/>
          <w:szCs w:val="22"/>
          <w:lang w:val="en-US"/>
        </w:rPr>
      </w:pPr>
      <w:r>
        <w:rPr>
          <w:rFonts w:ascii="Helvetica" w:hAnsi="Helvetica" w:cs="Microsoft Sans Serif"/>
          <w:sz w:val="22"/>
          <w:szCs w:val="22"/>
          <w:lang w:val="en-US"/>
        </w:rPr>
        <w:t>22</w:t>
      </w:r>
      <w:r w:rsidRPr="00C74849">
        <w:rPr>
          <w:rFonts w:ascii="Helvetica" w:hAnsi="Helvetica" w:cs="Microsoft Sans Serif"/>
          <w:sz w:val="22"/>
          <w:szCs w:val="22"/>
          <w:lang w:val="en-US"/>
        </w:rPr>
        <w:t xml:space="preserve">.) </w:t>
      </w:r>
      <w:r w:rsidR="00CB08A1" w:rsidRPr="00C74849">
        <w:rPr>
          <w:rFonts w:ascii="Helvetica" w:hAnsi="Helvetica" w:cs="Microsoft Sans Serif"/>
          <w:sz w:val="22"/>
          <w:szCs w:val="22"/>
          <w:lang w:val="en-US"/>
        </w:rPr>
        <w:t xml:space="preserve">Write a function </w:t>
      </w:r>
      <w:r w:rsidR="00CB08A1" w:rsidRPr="00C74849">
        <w:rPr>
          <w:rFonts w:ascii="Helvetica" w:hAnsi="Helvetica" w:cs="Microsoft Sans Serif"/>
          <w:b/>
          <w:i/>
          <w:sz w:val="22"/>
          <w:szCs w:val="22"/>
          <w:lang w:val="en-US"/>
        </w:rPr>
        <w:t>question_2</w:t>
      </w:r>
      <w:r w:rsidR="00CB08A1">
        <w:rPr>
          <w:rFonts w:ascii="Helvetica" w:hAnsi="Helvetica" w:cs="Microsoft Sans Serif"/>
          <w:b/>
          <w:i/>
          <w:sz w:val="22"/>
          <w:szCs w:val="22"/>
          <w:lang w:val="en-US"/>
        </w:rPr>
        <w:t>2</w:t>
      </w:r>
      <w:r w:rsidR="00CB08A1">
        <w:rPr>
          <w:rFonts w:ascii="Helvetica" w:hAnsi="Helvetica" w:cs="Microsoft Sans Serif"/>
          <w:sz w:val="22"/>
          <w:szCs w:val="22"/>
          <w:lang w:val="en-US"/>
        </w:rPr>
        <w:t xml:space="preserve"> </w:t>
      </w:r>
      <w:r w:rsidR="00CB08A1" w:rsidRPr="00C74849">
        <w:rPr>
          <w:rFonts w:ascii="Helvetica" w:hAnsi="Helvetica" w:cs="Microsoft Sans Serif"/>
          <w:sz w:val="22"/>
          <w:szCs w:val="22"/>
          <w:lang w:val="en-US"/>
        </w:rPr>
        <w:t xml:space="preserve">to return </w:t>
      </w:r>
      <w:r w:rsidR="00CB08A1">
        <w:rPr>
          <w:rFonts w:ascii="Helvetica" w:hAnsi="Helvetica" w:cs="Microsoft Sans Serif"/>
          <w:sz w:val="22"/>
          <w:szCs w:val="22"/>
          <w:lang w:val="en-US"/>
        </w:rPr>
        <w:t>a list giving the fractal dimension</w:t>
      </w:r>
      <w:r w:rsidR="00CB08A1" w:rsidRPr="007C760E">
        <w:rPr>
          <w:rFonts w:ascii="Helvetica" w:hAnsi="Helvetica" w:cs="Microsoft Sans Serif"/>
          <w:sz w:val="22"/>
          <w:szCs w:val="22"/>
          <w:lang w:val="en-US"/>
        </w:rPr>
        <w:t xml:space="preserve"> of </w:t>
      </w:r>
      <w:r w:rsidR="00CB08A1">
        <w:rPr>
          <w:rFonts w:ascii="Helvetica" w:hAnsi="Helvetica" w:cs="Microsoft Sans Serif"/>
          <w:sz w:val="22"/>
          <w:szCs w:val="22"/>
          <w:lang w:val="en-US"/>
        </w:rPr>
        <w:t xml:space="preserve">the following object as the first entry and a string explaining </w:t>
      </w:r>
      <w:r w:rsidR="00CB08A1" w:rsidRPr="007C760E">
        <w:rPr>
          <w:rFonts w:ascii="Helvetica" w:hAnsi="Helvetica" w:cs="Microsoft Sans Serif"/>
          <w:sz w:val="22"/>
          <w:szCs w:val="22"/>
          <w:lang w:val="en-US"/>
        </w:rPr>
        <w:t>your workings</w:t>
      </w:r>
      <w:r w:rsidR="00CB08A1">
        <w:rPr>
          <w:rFonts w:ascii="Helvetica" w:hAnsi="Helvetica" w:cs="Microsoft Sans Serif"/>
          <w:sz w:val="22"/>
          <w:szCs w:val="22"/>
          <w:lang w:val="en-US"/>
        </w:rPr>
        <w:t xml:space="preserve"> as the second entry</w:t>
      </w:r>
      <w:r w:rsidR="00CB08A1" w:rsidRPr="007C760E">
        <w:rPr>
          <w:rFonts w:ascii="Helvetica" w:hAnsi="Helvetica" w:cs="Microsoft Sans Serif"/>
          <w:sz w:val="22"/>
          <w:szCs w:val="22"/>
          <w:lang w:val="en-US"/>
        </w:rPr>
        <w:t>. [</w:t>
      </w:r>
      <w:r w:rsidR="00CB08A1">
        <w:rPr>
          <w:rFonts w:ascii="Helvetica" w:hAnsi="Helvetica" w:cs="Microsoft Sans Serif"/>
          <w:sz w:val="22"/>
          <w:szCs w:val="22"/>
          <w:lang w:val="en-US"/>
        </w:rPr>
        <w:t>2</w:t>
      </w:r>
      <w:r w:rsidR="00CB08A1" w:rsidRPr="007C760E">
        <w:rPr>
          <w:rFonts w:ascii="Helvetica" w:hAnsi="Helvetica" w:cs="Microsoft Sans Serif"/>
          <w:sz w:val="22"/>
          <w:szCs w:val="22"/>
          <w:lang w:val="en-US"/>
        </w:rPr>
        <w:t xml:space="preserve"> marks]</w:t>
      </w:r>
    </w:p>
    <w:p w14:paraId="53129907" w14:textId="77777777" w:rsidR="00CB08A1" w:rsidRPr="007C760E" w:rsidRDefault="00CB08A1" w:rsidP="00C74849">
      <w:pPr>
        <w:ind w:left="284" w:hanging="284"/>
        <w:rPr>
          <w:rFonts w:ascii="Helvetica" w:hAnsi="Helvetica" w:cs="Microsoft Sans Serif"/>
          <w:sz w:val="22"/>
          <w:szCs w:val="22"/>
          <w:lang w:val="en-US"/>
        </w:rPr>
      </w:pPr>
    </w:p>
    <w:p w14:paraId="3E416938" w14:textId="37B913B9" w:rsidR="00C74849" w:rsidRDefault="00C74849" w:rsidP="00C74849">
      <w:pPr>
        <w:ind w:left="284" w:hanging="284"/>
        <w:jc w:val="center"/>
        <w:rPr>
          <w:rFonts w:ascii="Helvetica" w:hAnsi="Helvetica" w:cs="Microsoft Sans Serif"/>
          <w:sz w:val="22"/>
          <w:szCs w:val="22"/>
          <w:lang w:val="en-US"/>
        </w:rPr>
      </w:pPr>
      <w:r w:rsidRPr="007C760E">
        <w:rPr>
          <w:rFonts w:ascii="Helvetica" w:hAnsi="Helvetica"/>
          <w:noProof/>
          <w:sz w:val="22"/>
          <w:szCs w:val="22"/>
          <w:lang w:val="en-US"/>
        </w:rPr>
        <w:drawing>
          <wp:inline distT="0" distB="0" distL="0" distR="0" wp14:anchorId="52366584" wp14:editId="0BE15378">
            <wp:extent cx="2468033" cy="185102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ger-Schwamm-farbig.png"/>
                    <pic:cNvPicPr/>
                  </pic:nvPicPr>
                  <pic:blipFill>
                    <a:blip r:embed="rId8" cstate="print">
                      <a:extLst>
                        <a:ext uri="{28A0092B-C50C-407E-A947-70E740481C1C}">
                          <a14:useLocalDpi xmlns:a14="http://schemas.microsoft.com/office/drawing/2010/main"/>
                        </a:ext>
                      </a:extLst>
                    </a:blip>
                    <a:stretch>
                      <a:fillRect/>
                    </a:stretch>
                  </pic:blipFill>
                  <pic:spPr>
                    <a:xfrm>
                      <a:off x="0" y="0"/>
                      <a:ext cx="2469232" cy="1851924"/>
                    </a:xfrm>
                    <a:prstGeom prst="rect">
                      <a:avLst/>
                    </a:prstGeom>
                  </pic:spPr>
                </pic:pic>
              </a:graphicData>
            </a:graphic>
          </wp:inline>
        </w:drawing>
      </w:r>
    </w:p>
    <w:p w14:paraId="435EF407" w14:textId="77777777" w:rsidR="00C74849" w:rsidRPr="007C760E" w:rsidRDefault="00C74849" w:rsidP="00C74849">
      <w:pPr>
        <w:ind w:left="284" w:hanging="284"/>
        <w:rPr>
          <w:rFonts w:ascii="Helvetica" w:hAnsi="Helvetica" w:cs="Microsoft Sans Serif"/>
          <w:sz w:val="22"/>
          <w:szCs w:val="22"/>
          <w:lang w:val="en-US"/>
        </w:rPr>
      </w:pPr>
    </w:p>
    <w:p w14:paraId="2CC47EB2" w14:textId="77777777" w:rsidR="00C74849" w:rsidRPr="007C760E" w:rsidRDefault="00C74849" w:rsidP="00C74849">
      <w:pPr>
        <w:ind w:left="284" w:hanging="284"/>
        <w:jc w:val="center"/>
        <w:rPr>
          <w:rFonts w:ascii="Helvetica" w:hAnsi="Helvetica" w:cs="Microsoft Sans Serif"/>
          <w:i/>
          <w:sz w:val="22"/>
          <w:szCs w:val="22"/>
          <w:lang w:val="en-US"/>
        </w:rPr>
      </w:pPr>
      <w:r w:rsidRPr="007C760E">
        <w:rPr>
          <w:rFonts w:ascii="Helvetica" w:hAnsi="Helvetica" w:cs="Microsoft Sans Serif"/>
          <w:i/>
          <w:sz w:val="22"/>
          <w:szCs w:val="22"/>
          <w:lang w:val="en-US"/>
        </w:rPr>
        <w:t>Hint: the object on the right looks the same from all six faces and is hollow in the very center; it should have a dimension somewhere between 2 and 3.</w:t>
      </w:r>
    </w:p>
    <w:p w14:paraId="101527F9" w14:textId="77777777" w:rsidR="00C74849" w:rsidRDefault="00C74849" w:rsidP="00C74849">
      <w:pPr>
        <w:ind w:left="284" w:hanging="284"/>
        <w:rPr>
          <w:rFonts w:ascii="Helvetica" w:hAnsi="Helvetica" w:cs="Microsoft Sans Serif"/>
          <w:sz w:val="22"/>
          <w:szCs w:val="22"/>
          <w:lang w:val="en-US"/>
        </w:rPr>
      </w:pPr>
    </w:p>
    <w:p w14:paraId="16AB4411" w14:textId="77777777" w:rsidR="00C74849" w:rsidRDefault="00C74849" w:rsidP="00C74849">
      <w:pPr>
        <w:ind w:left="284" w:hanging="284"/>
        <w:rPr>
          <w:rFonts w:ascii="Helvetica" w:hAnsi="Helvetica" w:cs="Microsoft Sans Serif"/>
          <w:sz w:val="22"/>
          <w:szCs w:val="22"/>
          <w:lang w:val="en-US"/>
        </w:rPr>
      </w:pPr>
    </w:p>
    <w:p w14:paraId="5B2EBB13" w14:textId="7F41EFE6" w:rsidR="00725DEF" w:rsidRPr="007C760E" w:rsidRDefault="0091557F" w:rsidP="00C74849">
      <w:pPr>
        <w:ind w:left="284" w:hanging="284"/>
        <w:rPr>
          <w:rFonts w:ascii="Helvetica" w:hAnsi="Helvetica" w:cs="Microsoft Sans Serif"/>
          <w:sz w:val="22"/>
          <w:szCs w:val="22"/>
          <w:lang w:val="en-US"/>
        </w:rPr>
      </w:pPr>
      <w:r>
        <w:rPr>
          <w:rFonts w:ascii="Helvetica" w:hAnsi="Helvetica" w:cs="Microsoft Sans Serif"/>
          <w:sz w:val="22"/>
          <w:szCs w:val="22"/>
          <w:lang w:val="en-US"/>
        </w:rPr>
        <w:t>2</w:t>
      </w:r>
      <w:r w:rsidR="00A1296C">
        <w:rPr>
          <w:rFonts w:ascii="Helvetica" w:hAnsi="Helvetica" w:cs="Microsoft Sans Serif"/>
          <w:sz w:val="22"/>
          <w:szCs w:val="22"/>
          <w:lang w:val="en-US"/>
        </w:rPr>
        <w:t>3</w:t>
      </w:r>
      <w:proofErr w:type="gramStart"/>
      <w:r w:rsidR="00824024" w:rsidRPr="007C760E">
        <w:rPr>
          <w:rFonts w:ascii="Helvetica" w:hAnsi="Helvetica" w:cs="Microsoft Sans Serif"/>
          <w:sz w:val="22"/>
          <w:szCs w:val="22"/>
          <w:lang w:val="en-US"/>
        </w:rPr>
        <w:t>.)</w:t>
      </w:r>
      <w:proofErr w:type="gramEnd"/>
      <w:r w:rsidR="004633A5" w:rsidRPr="007C760E">
        <w:rPr>
          <w:rFonts w:ascii="Helvetica" w:hAnsi="Helvetica" w:cs="Lucida Grande"/>
          <w:b/>
          <w:color w:val="000000"/>
          <w:sz w:val="22"/>
          <w:szCs w:val="22"/>
        </w:rPr>
        <w:t></w:t>
      </w:r>
      <w:r w:rsidR="00B17275">
        <w:rPr>
          <w:rFonts w:ascii="Helvetica" w:hAnsi="Helvetica" w:cs="Microsoft Sans Serif"/>
          <w:sz w:val="22"/>
          <w:szCs w:val="22"/>
          <w:lang w:val="en-US"/>
        </w:rPr>
        <w:t>Write a</w:t>
      </w:r>
      <w:r w:rsidR="00B17275" w:rsidRPr="007C760E">
        <w:rPr>
          <w:rFonts w:ascii="Helvetica" w:hAnsi="Helvetica" w:cs="Microsoft Sans Serif"/>
          <w:sz w:val="22"/>
          <w:szCs w:val="22"/>
          <w:lang w:val="en-US"/>
        </w:rPr>
        <w:t xml:space="preserve"> function </w:t>
      </w:r>
      <w:proofErr w:type="spellStart"/>
      <w:r w:rsidR="00B17275" w:rsidRPr="007C760E">
        <w:rPr>
          <w:rFonts w:ascii="Helvetica" w:hAnsi="Helvetica" w:cs="Microsoft Sans Serif"/>
          <w:b/>
          <w:i/>
          <w:sz w:val="22"/>
          <w:szCs w:val="22"/>
        </w:rPr>
        <w:t>chaos_game</w:t>
      </w:r>
      <w:proofErr w:type="spellEnd"/>
      <w:r w:rsidR="00B17275">
        <w:rPr>
          <w:rFonts w:ascii="Helvetica" w:hAnsi="Helvetica" w:cs="Microsoft Sans Serif"/>
          <w:b/>
          <w:i/>
          <w:sz w:val="22"/>
          <w:szCs w:val="22"/>
        </w:rPr>
        <w:t xml:space="preserve"> </w:t>
      </w:r>
      <w:proofErr w:type="gramStart"/>
      <w:r w:rsidR="00B17275">
        <w:rPr>
          <w:rFonts w:ascii="Helvetica" w:hAnsi="Helvetica" w:cs="Microsoft Sans Serif"/>
          <w:sz w:val="22"/>
          <w:szCs w:val="22"/>
          <w:lang w:val="en-US"/>
        </w:rPr>
        <w:t>which</w:t>
      </w:r>
      <w:proofErr w:type="gramEnd"/>
      <w:r w:rsidR="00B17275">
        <w:rPr>
          <w:rFonts w:ascii="Helvetica" w:hAnsi="Helvetica" w:cs="Microsoft Sans Serif"/>
          <w:sz w:val="22"/>
          <w:szCs w:val="22"/>
          <w:lang w:val="en-US"/>
        </w:rPr>
        <w:t xml:space="preserve"> should perform the following algorithm</w:t>
      </w:r>
    </w:p>
    <w:p w14:paraId="62FFBDD8" w14:textId="0D04D3D1" w:rsidR="009E6D6B" w:rsidRPr="007C760E" w:rsidRDefault="00074F88"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S</w:t>
      </w:r>
      <w:r w:rsidR="00C457F8" w:rsidRPr="007C760E">
        <w:rPr>
          <w:rFonts w:ascii="Helvetica" w:hAnsi="Helvetica" w:cs="Microsoft Sans Serif"/>
          <w:sz w:val="22"/>
          <w:szCs w:val="22"/>
          <w:lang w:val="en-US"/>
        </w:rPr>
        <w:t>t</w:t>
      </w:r>
      <w:r w:rsidRPr="007C760E">
        <w:rPr>
          <w:rFonts w:ascii="Helvetica" w:hAnsi="Helvetica" w:cs="Microsoft Sans Serif"/>
          <w:sz w:val="22"/>
          <w:szCs w:val="22"/>
          <w:lang w:val="en-US"/>
        </w:rPr>
        <w:t xml:space="preserve">ore the </w:t>
      </w:r>
      <w:r w:rsidR="008B5EF7" w:rsidRPr="007C760E">
        <w:rPr>
          <w:rFonts w:ascii="Helvetica" w:hAnsi="Helvetica" w:cs="Microsoft Sans Serif"/>
          <w:sz w:val="22"/>
          <w:szCs w:val="22"/>
          <w:lang w:val="en-US"/>
        </w:rPr>
        <w:t xml:space="preserve">following </w:t>
      </w:r>
      <w:r w:rsidR="009E6D6B" w:rsidRPr="007C760E">
        <w:rPr>
          <w:rFonts w:ascii="Helvetica" w:hAnsi="Helvetica" w:cs="Microsoft Sans Serif"/>
          <w:sz w:val="22"/>
          <w:szCs w:val="22"/>
          <w:lang w:val="en-US"/>
        </w:rPr>
        <w:t xml:space="preserve">three points </w:t>
      </w:r>
      <w:r w:rsidRPr="007C760E">
        <w:rPr>
          <w:rFonts w:ascii="Helvetica" w:hAnsi="Helvetica" w:cs="Microsoft Sans Serif"/>
          <w:sz w:val="22"/>
          <w:szCs w:val="22"/>
          <w:lang w:val="en-US"/>
        </w:rPr>
        <w:t>that correspond to coordinate</w:t>
      </w:r>
      <w:r w:rsidR="00F30072">
        <w:rPr>
          <w:rFonts w:ascii="Helvetica" w:hAnsi="Helvetica" w:cs="Microsoft Sans Serif"/>
          <w:sz w:val="22"/>
          <w:szCs w:val="22"/>
          <w:lang w:val="en-US"/>
        </w:rPr>
        <w:t>s</w:t>
      </w:r>
      <w:r w:rsidRPr="007C760E">
        <w:rPr>
          <w:rFonts w:ascii="Helvetica" w:hAnsi="Helvetica" w:cs="Microsoft Sans Serif"/>
          <w:sz w:val="22"/>
          <w:szCs w:val="22"/>
          <w:lang w:val="en-US"/>
        </w:rPr>
        <w:t xml:space="preserve"> </w:t>
      </w:r>
      <w:r w:rsidR="009E6D6B" w:rsidRPr="007C760E">
        <w:rPr>
          <w:rFonts w:ascii="Helvetica" w:hAnsi="Helvetica" w:cs="Microsoft Sans Serif"/>
          <w:sz w:val="22"/>
          <w:szCs w:val="22"/>
          <w:lang w:val="en-US"/>
        </w:rPr>
        <w:t>on a graph</w:t>
      </w:r>
      <w:r w:rsidR="008B5EF7" w:rsidRPr="007C760E">
        <w:rPr>
          <w:rFonts w:ascii="Helvetica" w:hAnsi="Helvetica" w:cs="Microsoft Sans Serif"/>
          <w:sz w:val="22"/>
          <w:szCs w:val="22"/>
          <w:lang w:val="en-US"/>
        </w:rPr>
        <w:t xml:space="preserve">: </w:t>
      </w:r>
      <w:r w:rsidR="00F30072">
        <w:rPr>
          <w:rFonts w:ascii="Helvetica" w:hAnsi="Helvetica" w:cs="Microsoft Sans Serif"/>
          <w:sz w:val="22"/>
          <w:szCs w:val="22"/>
          <w:lang w:val="en-US"/>
        </w:rPr>
        <w:t>A</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 xml:space="preserve">(0,0), </w:t>
      </w:r>
      <w:r w:rsidR="00F30072">
        <w:rPr>
          <w:rFonts w:ascii="Helvetica" w:hAnsi="Helvetica" w:cs="Microsoft Sans Serif"/>
          <w:sz w:val="22"/>
          <w:szCs w:val="22"/>
          <w:lang w:val="en-US"/>
        </w:rPr>
        <w:t>B</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 xml:space="preserve">(3,4) and </w:t>
      </w:r>
      <w:r w:rsidR="00F30072">
        <w:rPr>
          <w:rFonts w:ascii="Helvetica" w:hAnsi="Helvetica" w:cs="Microsoft Sans Serif"/>
          <w:sz w:val="22"/>
          <w:szCs w:val="22"/>
          <w:lang w:val="en-US"/>
        </w:rPr>
        <w:t>C</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(4,1)</w:t>
      </w:r>
      <w:r w:rsidR="009E6D6B" w:rsidRPr="007C760E">
        <w:rPr>
          <w:rFonts w:ascii="Helvetica" w:hAnsi="Helvetica" w:cs="Microsoft Sans Serif"/>
          <w:sz w:val="22"/>
          <w:szCs w:val="22"/>
          <w:lang w:val="en-US"/>
        </w:rPr>
        <w:t>.</w:t>
      </w:r>
    </w:p>
    <w:p w14:paraId="185FC4E4" w14:textId="5AC560B3" w:rsidR="00805DFF" w:rsidRPr="007C760E" w:rsidRDefault="00074F88"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Initialize</w:t>
      </w:r>
      <w:r w:rsidR="005625BD" w:rsidRPr="007C760E">
        <w:rPr>
          <w:rFonts w:ascii="Helvetica" w:hAnsi="Helvetica" w:cs="Microsoft Sans Serif"/>
          <w:sz w:val="22"/>
          <w:szCs w:val="22"/>
          <w:lang w:val="en-US"/>
        </w:rPr>
        <w:t xml:space="preserve"> the point vector X</w:t>
      </w:r>
      <w:r w:rsidRPr="007C760E">
        <w:rPr>
          <w:rFonts w:ascii="Helvetica" w:hAnsi="Helvetica" w:cs="Microsoft Sans Serif"/>
          <w:sz w:val="22"/>
          <w:szCs w:val="22"/>
          <w:lang w:val="en-US"/>
        </w:rPr>
        <w:t xml:space="preserve"> to indicate the point (0,0)</w:t>
      </w:r>
      <w:r w:rsidR="00805DFF" w:rsidRPr="007C760E">
        <w:rPr>
          <w:rFonts w:ascii="Helvetica" w:hAnsi="Helvetica" w:cs="Microsoft Sans Serif"/>
          <w:sz w:val="22"/>
          <w:szCs w:val="22"/>
          <w:lang w:val="en-US"/>
        </w:rPr>
        <w:t>.</w:t>
      </w:r>
    </w:p>
    <w:p w14:paraId="71AA5F08" w14:textId="7DAD4396" w:rsidR="00074F88" w:rsidRPr="007C760E" w:rsidRDefault="00074F88"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 xml:space="preserve">Plot a </w:t>
      </w:r>
      <w:r w:rsidR="000375FB" w:rsidRPr="000375FB">
        <w:rPr>
          <w:rFonts w:ascii="Helvetica" w:hAnsi="Helvetica" w:cs="Microsoft Sans Serif"/>
          <w:b/>
          <w:sz w:val="22"/>
          <w:szCs w:val="22"/>
          <w:lang w:val="en-US"/>
        </w:rPr>
        <w:t xml:space="preserve">very </w:t>
      </w:r>
      <w:r w:rsidR="00C457F8" w:rsidRPr="000375FB">
        <w:rPr>
          <w:rFonts w:ascii="Helvetica" w:hAnsi="Helvetica" w:cs="Microsoft Sans Serif"/>
          <w:b/>
          <w:sz w:val="22"/>
          <w:szCs w:val="22"/>
          <w:lang w:val="en-US"/>
        </w:rPr>
        <w:t>small</w:t>
      </w:r>
      <w:r w:rsidR="00C457F8"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point on the graph at X. (</w:t>
      </w:r>
      <w:r w:rsidR="00C457F8" w:rsidRPr="007C760E">
        <w:rPr>
          <w:rFonts w:ascii="Helvetica" w:hAnsi="Helvetica" w:cs="Microsoft Sans Serif"/>
          <w:sz w:val="22"/>
          <w:szCs w:val="22"/>
          <w:lang w:val="en-US"/>
        </w:rPr>
        <w:t>hint</w:t>
      </w:r>
      <w:r w:rsidRPr="007C760E">
        <w:rPr>
          <w:rFonts w:ascii="Helvetica" w:hAnsi="Helvetica" w:cs="Microsoft Sans Serif"/>
          <w:sz w:val="22"/>
          <w:szCs w:val="22"/>
          <w:lang w:val="en-US"/>
        </w:rPr>
        <w:t>: use</w:t>
      </w:r>
      <w:r w:rsidR="00C457F8" w:rsidRPr="007C760E">
        <w:rPr>
          <w:rFonts w:ascii="Helvetica" w:hAnsi="Helvetica" w:cs="Microsoft Sans Serif"/>
          <w:sz w:val="22"/>
          <w:szCs w:val="22"/>
          <w:lang w:val="en-US"/>
        </w:rPr>
        <w:t xml:space="preserve"> </w:t>
      </w:r>
      <w:proofErr w:type="spellStart"/>
      <w:r w:rsidR="00C457F8" w:rsidRPr="007C760E">
        <w:rPr>
          <w:rFonts w:ascii="Helvetica" w:hAnsi="Helvetica" w:cs="Microsoft Sans Serif"/>
          <w:sz w:val="22"/>
          <w:szCs w:val="22"/>
          <w:lang w:val="en-US"/>
        </w:rPr>
        <w:t>cex</w:t>
      </w:r>
      <w:proofErr w:type="spellEnd"/>
      <w:r w:rsidRPr="007C760E">
        <w:rPr>
          <w:rFonts w:ascii="Helvetica" w:hAnsi="Helvetica" w:cs="Microsoft Sans Serif"/>
          <w:sz w:val="22"/>
          <w:szCs w:val="22"/>
          <w:lang w:val="en-US"/>
        </w:rPr>
        <w:t>)</w:t>
      </w:r>
    </w:p>
    <w:p w14:paraId="4FDCC245" w14:textId="1C3BDF34" w:rsidR="00805DFF" w:rsidRPr="007C760E" w:rsidRDefault="00805DFF"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 xml:space="preserve">Choose one of the three points </w:t>
      </w:r>
      <w:r w:rsidR="00074F88" w:rsidRPr="007C760E">
        <w:rPr>
          <w:rFonts w:ascii="Helvetica" w:hAnsi="Helvetica" w:cs="Microsoft Sans Serif"/>
          <w:sz w:val="22"/>
          <w:szCs w:val="22"/>
          <w:lang w:val="en-US"/>
        </w:rPr>
        <w:t>(</w:t>
      </w:r>
      <w:r w:rsidR="00F30072">
        <w:rPr>
          <w:rFonts w:ascii="Helvetica" w:hAnsi="Helvetica" w:cs="Microsoft Sans Serif"/>
          <w:sz w:val="22"/>
          <w:szCs w:val="22"/>
          <w:lang w:val="en-US"/>
        </w:rPr>
        <w:t>A</w:t>
      </w:r>
      <w:r w:rsidR="00074F88" w:rsidRPr="007C760E">
        <w:rPr>
          <w:rFonts w:ascii="Helvetica" w:hAnsi="Helvetica" w:cs="Microsoft Sans Serif"/>
          <w:sz w:val="22"/>
          <w:szCs w:val="22"/>
          <w:lang w:val="en-US"/>
        </w:rPr>
        <w:t xml:space="preserve">, </w:t>
      </w:r>
      <w:r w:rsidR="00F30072">
        <w:rPr>
          <w:rFonts w:ascii="Helvetica" w:hAnsi="Helvetica" w:cs="Microsoft Sans Serif"/>
          <w:sz w:val="22"/>
          <w:szCs w:val="22"/>
          <w:lang w:val="en-US"/>
        </w:rPr>
        <w:t>B</w:t>
      </w:r>
      <w:r w:rsidR="00074F88" w:rsidRPr="007C760E">
        <w:rPr>
          <w:rFonts w:ascii="Helvetica" w:hAnsi="Helvetica" w:cs="Microsoft Sans Serif"/>
          <w:sz w:val="22"/>
          <w:szCs w:val="22"/>
          <w:lang w:val="en-US"/>
        </w:rPr>
        <w:t xml:space="preserve"> or </w:t>
      </w:r>
      <w:r w:rsidR="00F30072">
        <w:rPr>
          <w:rFonts w:ascii="Helvetica" w:hAnsi="Helvetica" w:cs="Microsoft Sans Serif"/>
          <w:sz w:val="22"/>
          <w:szCs w:val="22"/>
          <w:lang w:val="en-US"/>
        </w:rPr>
        <w:t>C</w:t>
      </w:r>
      <w:r w:rsidR="00074F88"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 xml:space="preserve">at random and </w:t>
      </w:r>
      <w:r w:rsidR="009E6D6B" w:rsidRPr="007C760E">
        <w:rPr>
          <w:rFonts w:ascii="Helvetica" w:hAnsi="Helvetica" w:cs="Microsoft Sans Serif"/>
          <w:sz w:val="22"/>
          <w:szCs w:val="22"/>
          <w:lang w:val="en-US"/>
        </w:rPr>
        <w:t>move X half way towards whichever of the three points you chose</w:t>
      </w:r>
      <w:r w:rsidRPr="007C760E">
        <w:rPr>
          <w:rFonts w:ascii="Helvetica" w:hAnsi="Helvetica" w:cs="Microsoft Sans Serif"/>
          <w:sz w:val="22"/>
          <w:szCs w:val="22"/>
          <w:lang w:val="en-US"/>
        </w:rPr>
        <w:t xml:space="preserve">.  </w:t>
      </w:r>
    </w:p>
    <w:p w14:paraId="1C7BCBD9" w14:textId="42E8279C" w:rsidR="00074F88" w:rsidRPr="007C760E" w:rsidRDefault="009E6D6B" w:rsidP="00C74849">
      <w:pPr>
        <w:numPr>
          <w:ilvl w:val="1"/>
          <w:numId w:val="2"/>
        </w:num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 xml:space="preserve">Write a loop to repeat the code of c. and d. 100 times – </w:t>
      </w:r>
      <w:r w:rsidRPr="00B17275">
        <w:rPr>
          <w:rFonts w:ascii="Helvetica" w:hAnsi="Helvetica" w:cs="Microsoft Sans Serif"/>
          <w:i/>
          <w:sz w:val="22"/>
          <w:szCs w:val="22"/>
          <w:lang w:val="en-US"/>
        </w:rPr>
        <w:t>what do you see?</w:t>
      </w:r>
      <w:r w:rsidRPr="007C760E">
        <w:rPr>
          <w:rFonts w:ascii="Helvetica" w:hAnsi="Helvetica" w:cs="Microsoft Sans Serif"/>
          <w:sz w:val="22"/>
          <w:szCs w:val="22"/>
          <w:lang w:val="en-US"/>
        </w:rPr>
        <w:t xml:space="preserve"> </w:t>
      </w:r>
      <w:proofErr w:type="gramStart"/>
      <w:r w:rsidR="00B17275">
        <w:rPr>
          <w:rFonts w:ascii="Helvetica" w:hAnsi="Helvetica" w:cs="Microsoft Sans Serif"/>
          <w:i/>
          <w:sz w:val="22"/>
          <w:szCs w:val="22"/>
          <w:lang w:val="en-US"/>
        </w:rPr>
        <w:t>return</w:t>
      </w:r>
      <w:proofErr w:type="gramEnd"/>
      <w:r w:rsidR="00B17275">
        <w:rPr>
          <w:rFonts w:ascii="Helvetica" w:hAnsi="Helvetica" w:cs="Microsoft Sans Serif"/>
          <w:i/>
          <w:sz w:val="22"/>
          <w:szCs w:val="22"/>
          <w:lang w:val="en-US"/>
        </w:rPr>
        <w:t xml:space="preserve"> your answer as plain text</w:t>
      </w:r>
      <w:r w:rsidRPr="007C760E">
        <w:rPr>
          <w:rFonts w:ascii="Helvetica" w:hAnsi="Helvetica" w:cs="Microsoft Sans Serif"/>
          <w:sz w:val="22"/>
          <w:szCs w:val="22"/>
          <w:lang w:val="en-US"/>
        </w:rPr>
        <w:t xml:space="preserve"> </w:t>
      </w:r>
      <w:r w:rsidR="00B17275">
        <w:rPr>
          <w:rFonts w:ascii="Helvetica" w:hAnsi="Helvetica" w:cs="Microsoft Sans Serif"/>
          <w:sz w:val="22"/>
          <w:szCs w:val="22"/>
          <w:lang w:val="en-US"/>
        </w:rPr>
        <w:t xml:space="preserve"> </w:t>
      </w:r>
      <w:r w:rsidR="00B17275" w:rsidRPr="007C760E">
        <w:rPr>
          <w:rFonts w:ascii="Helvetica" w:hAnsi="Helvetica" w:cs="Microsoft Sans Serif"/>
          <w:sz w:val="22"/>
          <w:szCs w:val="22"/>
          <w:lang w:val="en-US"/>
        </w:rPr>
        <w:t>–</w:t>
      </w:r>
      <w:r w:rsidR="00B17275">
        <w:rPr>
          <w:rFonts w:ascii="Helvetica" w:hAnsi="Helvetica" w:cs="Microsoft Sans Serif"/>
          <w:sz w:val="22"/>
          <w:szCs w:val="22"/>
          <w:lang w:val="en-US"/>
        </w:rPr>
        <w:t xml:space="preserve"> </w:t>
      </w:r>
      <w:r w:rsidRPr="007C760E">
        <w:rPr>
          <w:rFonts w:ascii="Helvetica" w:hAnsi="Helvetica" w:cs="Microsoft Sans Serif"/>
          <w:sz w:val="22"/>
          <w:szCs w:val="22"/>
          <w:lang w:val="en-US"/>
        </w:rPr>
        <w:t xml:space="preserve">Now try increasing the number of repeats to 1000 </w:t>
      </w:r>
      <w:r w:rsidR="00805DFF" w:rsidRPr="007C760E">
        <w:rPr>
          <w:rFonts w:ascii="Helvetica" w:hAnsi="Helvetica" w:cs="Microsoft Sans Serif"/>
          <w:sz w:val="22"/>
          <w:szCs w:val="22"/>
          <w:lang w:val="en-US"/>
        </w:rPr>
        <w:t>or more</w:t>
      </w:r>
      <w:r w:rsidR="00B17275">
        <w:rPr>
          <w:rFonts w:ascii="Helvetica" w:hAnsi="Helvetica" w:cs="Microsoft Sans Serif"/>
          <w:sz w:val="22"/>
          <w:szCs w:val="22"/>
          <w:lang w:val="en-US"/>
        </w:rPr>
        <w:t xml:space="preserve"> but don’t leave it too high for marking, it should complete in at most 30 seconds</w:t>
      </w:r>
      <w:r w:rsidR="00805DFF" w:rsidRPr="007C760E">
        <w:rPr>
          <w:rFonts w:ascii="Helvetica" w:hAnsi="Helvetica" w:cs="Microsoft Sans Serif"/>
          <w:sz w:val="22"/>
          <w:szCs w:val="22"/>
          <w:lang w:val="en-US"/>
        </w:rPr>
        <w:t>.</w:t>
      </w:r>
      <w:r w:rsidR="000834F4" w:rsidRPr="007C760E">
        <w:rPr>
          <w:rFonts w:ascii="Helvetica" w:hAnsi="Helvetica" w:cs="Microsoft Sans Serif"/>
          <w:sz w:val="22"/>
          <w:szCs w:val="22"/>
          <w:lang w:val="en-US"/>
        </w:rPr>
        <w:t xml:space="preserve"> </w:t>
      </w:r>
      <w:r w:rsidR="00263166" w:rsidRPr="007C760E">
        <w:rPr>
          <w:rFonts w:ascii="Helvetica" w:hAnsi="Helvetica" w:cs="Microsoft Sans Serif"/>
          <w:sz w:val="22"/>
          <w:szCs w:val="22"/>
          <w:lang w:val="en-US"/>
        </w:rPr>
        <w:t>[</w:t>
      </w:r>
      <w:r w:rsidR="00511195" w:rsidRPr="007C760E">
        <w:rPr>
          <w:rFonts w:ascii="Helvetica" w:hAnsi="Helvetica" w:cs="Microsoft Sans Serif"/>
          <w:sz w:val="22"/>
          <w:szCs w:val="22"/>
          <w:lang w:val="en-US"/>
        </w:rPr>
        <w:t>8</w:t>
      </w:r>
      <w:r w:rsidR="00263166" w:rsidRPr="007C760E">
        <w:rPr>
          <w:rFonts w:ascii="Helvetica" w:hAnsi="Helvetica" w:cs="Microsoft Sans Serif"/>
          <w:sz w:val="22"/>
          <w:szCs w:val="22"/>
          <w:lang w:val="en-US"/>
        </w:rPr>
        <w:t xml:space="preserve"> marks]</w:t>
      </w:r>
    </w:p>
    <w:p w14:paraId="6BCFB65D" w14:textId="77777777" w:rsidR="00074F88" w:rsidRPr="007C760E" w:rsidRDefault="00074F88" w:rsidP="00C74849">
      <w:pPr>
        <w:ind w:left="284" w:hanging="284"/>
        <w:rPr>
          <w:rFonts w:ascii="Helvetica" w:hAnsi="Helvetica" w:cs="Microsoft Sans Serif"/>
          <w:sz w:val="22"/>
          <w:szCs w:val="22"/>
          <w:lang w:val="en-US"/>
        </w:rPr>
      </w:pPr>
    </w:p>
    <w:p w14:paraId="7870D3D5" w14:textId="077560EF" w:rsidR="009E6D6B" w:rsidRPr="007C760E" w:rsidRDefault="00263166" w:rsidP="00C74849">
      <w:p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Challenge question</w:t>
      </w:r>
      <w:r w:rsidR="00074F88" w:rsidRPr="007C760E">
        <w:rPr>
          <w:rFonts w:ascii="Helvetica" w:hAnsi="Helvetica" w:cs="Microsoft Sans Serif"/>
          <w:sz w:val="22"/>
          <w:szCs w:val="22"/>
          <w:lang w:val="en-US"/>
        </w:rPr>
        <w:t xml:space="preserve"> </w:t>
      </w:r>
      <w:r w:rsidR="007A65FB" w:rsidRPr="007C760E">
        <w:rPr>
          <w:rFonts w:ascii="Helvetica" w:hAnsi="Helvetica" w:cs="Microsoft Sans Serif"/>
          <w:sz w:val="22"/>
          <w:szCs w:val="22"/>
          <w:lang w:val="en-US"/>
        </w:rPr>
        <w:t>E</w:t>
      </w:r>
      <w:r w:rsidR="00AA5315" w:rsidRPr="007C760E">
        <w:rPr>
          <w:rFonts w:ascii="Helvetica" w:hAnsi="Helvetica" w:cs="Microsoft Sans Serif"/>
          <w:sz w:val="22"/>
          <w:szCs w:val="22"/>
          <w:lang w:val="en-US"/>
        </w:rPr>
        <w:t xml:space="preserve">: </w:t>
      </w:r>
      <w:r w:rsidR="00133295">
        <w:rPr>
          <w:rFonts w:ascii="Helvetica" w:hAnsi="Helvetica" w:cs="Microsoft Sans Serif"/>
          <w:sz w:val="22"/>
          <w:szCs w:val="22"/>
          <w:lang w:val="en-US"/>
        </w:rPr>
        <w:t xml:space="preserve">Write a function </w:t>
      </w:r>
      <w:proofErr w:type="spellStart"/>
      <w:r w:rsidR="007912E8" w:rsidRPr="007912E8">
        <w:rPr>
          <w:rFonts w:ascii="Helvetica" w:hAnsi="Helvetica" w:cs="Microsoft Sans Serif"/>
          <w:b/>
          <w:i/>
          <w:sz w:val="22"/>
          <w:szCs w:val="22"/>
          <w:lang w:val="en-US"/>
        </w:rPr>
        <w:t>Challenge_E</w:t>
      </w:r>
      <w:proofErr w:type="spellEnd"/>
      <w:r w:rsidR="007912E8">
        <w:rPr>
          <w:rFonts w:ascii="Helvetica" w:hAnsi="Helvetica" w:cs="Microsoft Sans Serif"/>
          <w:sz w:val="22"/>
          <w:szCs w:val="22"/>
          <w:lang w:val="en-US"/>
        </w:rPr>
        <w:t xml:space="preserve"> </w:t>
      </w:r>
      <w:r w:rsidR="00446EDE">
        <w:rPr>
          <w:rFonts w:ascii="Helvetica" w:hAnsi="Helvetica" w:cs="Microsoft Sans Serif"/>
          <w:sz w:val="22"/>
          <w:szCs w:val="22"/>
          <w:lang w:val="en-US"/>
        </w:rPr>
        <w:t xml:space="preserve">which </w:t>
      </w:r>
      <w:r w:rsidR="00446EDE" w:rsidRPr="00446EDE">
        <w:rPr>
          <w:rFonts w:ascii="Helvetica" w:hAnsi="Helvetica" w:cs="Microsoft Sans Serif"/>
          <w:sz w:val="22"/>
          <w:szCs w:val="22"/>
          <w:lang w:val="en-US"/>
        </w:rPr>
        <w:t>tries</w:t>
      </w:r>
      <w:r w:rsidR="009E6D6B" w:rsidRPr="007C760E">
        <w:rPr>
          <w:rFonts w:ascii="Helvetica" w:hAnsi="Helvetica" w:cs="Microsoft Sans Serif"/>
          <w:sz w:val="22"/>
          <w:szCs w:val="22"/>
          <w:lang w:val="en-US"/>
        </w:rPr>
        <w:t xml:space="preserve"> starting </w:t>
      </w:r>
      <w:r w:rsidR="00074F88" w:rsidRPr="007C760E">
        <w:rPr>
          <w:rFonts w:ascii="Helvetica" w:hAnsi="Helvetica" w:cs="Microsoft Sans Serif"/>
          <w:sz w:val="22"/>
          <w:szCs w:val="22"/>
          <w:lang w:val="en-US"/>
        </w:rPr>
        <w:t xml:space="preserve">the chaos game </w:t>
      </w:r>
      <w:r w:rsidR="009E6D6B" w:rsidRPr="007C760E">
        <w:rPr>
          <w:rFonts w:ascii="Helvetica" w:hAnsi="Helvetica" w:cs="Microsoft Sans Serif"/>
          <w:sz w:val="22"/>
          <w:szCs w:val="22"/>
          <w:lang w:val="en-US"/>
        </w:rPr>
        <w:t xml:space="preserve">from a completely different </w:t>
      </w:r>
      <w:r w:rsidRPr="007C760E">
        <w:rPr>
          <w:rFonts w:ascii="Helvetica" w:hAnsi="Helvetica" w:cs="Microsoft Sans Serif"/>
          <w:sz w:val="22"/>
          <w:szCs w:val="22"/>
          <w:lang w:val="en-US"/>
        </w:rPr>
        <w:t xml:space="preserve">initial </w:t>
      </w:r>
      <w:r w:rsidR="009E6D6B" w:rsidRPr="007C760E">
        <w:rPr>
          <w:rFonts w:ascii="Helvetica" w:hAnsi="Helvetica" w:cs="Microsoft Sans Serif"/>
          <w:sz w:val="22"/>
          <w:szCs w:val="22"/>
          <w:lang w:val="en-US"/>
        </w:rPr>
        <w:t xml:space="preserve">position </w:t>
      </w:r>
      <w:r w:rsidR="00074F88" w:rsidRPr="007C760E">
        <w:rPr>
          <w:rFonts w:ascii="Helvetica" w:hAnsi="Helvetica" w:cs="Microsoft Sans Serif"/>
          <w:sz w:val="22"/>
          <w:szCs w:val="22"/>
          <w:lang w:val="en-US"/>
        </w:rPr>
        <w:t xml:space="preserve">X </w:t>
      </w:r>
      <w:r w:rsidR="009E6D6B" w:rsidRPr="00446EDE">
        <w:rPr>
          <w:rFonts w:ascii="Helvetica" w:hAnsi="Helvetica" w:cs="Microsoft Sans Serif"/>
          <w:i/>
          <w:sz w:val="22"/>
          <w:szCs w:val="22"/>
          <w:lang w:val="en-US"/>
        </w:rPr>
        <w:t>what happens</w:t>
      </w:r>
      <w:r w:rsidRPr="00446EDE">
        <w:rPr>
          <w:rFonts w:ascii="Helvetica" w:hAnsi="Helvetica" w:cs="Microsoft Sans Serif"/>
          <w:i/>
          <w:sz w:val="22"/>
          <w:szCs w:val="22"/>
          <w:lang w:val="en-US"/>
        </w:rPr>
        <w:t xml:space="preserve"> </w:t>
      </w:r>
      <w:r w:rsidR="00074F88" w:rsidRPr="00446EDE">
        <w:rPr>
          <w:rFonts w:ascii="Helvetica" w:hAnsi="Helvetica" w:cs="Microsoft Sans Serif"/>
          <w:i/>
          <w:sz w:val="22"/>
          <w:szCs w:val="22"/>
          <w:lang w:val="en-US"/>
        </w:rPr>
        <w:t xml:space="preserve">now </w:t>
      </w:r>
      <w:r w:rsidRPr="00446EDE">
        <w:rPr>
          <w:rFonts w:ascii="Helvetica" w:hAnsi="Helvetica" w:cs="Microsoft Sans Serif"/>
          <w:i/>
          <w:sz w:val="22"/>
          <w:szCs w:val="22"/>
          <w:lang w:val="en-US"/>
        </w:rPr>
        <w:t>and why</w:t>
      </w:r>
      <w:r w:rsidR="009E6D6B" w:rsidRPr="00446EDE">
        <w:rPr>
          <w:rFonts w:ascii="Helvetica" w:hAnsi="Helvetica" w:cs="Microsoft Sans Serif"/>
          <w:i/>
          <w:sz w:val="22"/>
          <w:szCs w:val="22"/>
          <w:lang w:val="en-US"/>
        </w:rPr>
        <w:t>?</w:t>
      </w:r>
      <w:r w:rsidRPr="007C760E">
        <w:rPr>
          <w:rFonts w:ascii="Helvetica" w:hAnsi="Helvetica" w:cs="Microsoft Sans Serif"/>
          <w:sz w:val="22"/>
          <w:szCs w:val="22"/>
          <w:lang w:val="en-US"/>
        </w:rPr>
        <w:t xml:space="preserve"> </w:t>
      </w:r>
      <w:proofErr w:type="gramStart"/>
      <w:r w:rsidR="00446EDE">
        <w:rPr>
          <w:rFonts w:ascii="Helvetica" w:hAnsi="Helvetica" w:cs="Microsoft Sans Serif"/>
          <w:i/>
          <w:sz w:val="22"/>
          <w:szCs w:val="22"/>
          <w:lang w:val="en-US"/>
        </w:rPr>
        <w:t>return</w:t>
      </w:r>
      <w:proofErr w:type="gramEnd"/>
      <w:r w:rsidR="00446EDE">
        <w:rPr>
          <w:rFonts w:ascii="Helvetica" w:hAnsi="Helvetica" w:cs="Microsoft Sans Serif"/>
          <w:i/>
          <w:sz w:val="22"/>
          <w:szCs w:val="22"/>
          <w:lang w:val="en-US"/>
        </w:rPr>
        <w:t xml:space="preserve"> your answer as plain text</w:t>
      </w:r>
      <w:r w:rsidR="00446EDE">
        <w:rPr>
          <w:rFonts w:ascii="Helvetica" w:hAnsi="Helvetica" w:cs="Microsoft Sans Serif"/>
          <w:sz w:val="22"/>
          <w:szCs w:val="22"/>
          <w:lang w:val="en-US"/>
        </w:rPr>
        <w:t xml:space="preserve">. </w:t>
      </w:r>
      <w:r w:rsidR="005625BD" w:rsidRPr="007C760E">
        <w:rPr>
          <w:rFonts w:ascii="Helvetica" w:hAnsi="Helvetica" w:cs="Microsoft Sans Serif"/>
          <w:sz w:val="22"/>
          <w:szCs w:val="22"/>
          <w:lang w:val="en-US"/>
        </w:rPr>
        <w:t xml:space="preserve">Try plotting the first n steps in a different </w:t>
      </w:r>
      <w:proofErr w:type="spellStart"/>
      <w:r w:rsidR="005625BD" w:rsidRPr="007C760E">
        <w:rPr>
          <w:rFonts w:ascii="Helvetica" w:hAnsi="Helvetica" w:cs="Microsoft Sans Serif"/>
          <w:sz w:val="22"/>
          <w:szCs w:val="22"/>
          <w:lang w:val="en-US"/>
        </w:rPr>
        <w:t>colour</w:t>
      </w:r>
      <w:proofErr w:type="spellEnd"/>
      <w:r w:rsidR="005625BD" w:rsidRPr="007C760E">
        <w:rPr>
          <w:rFonts w:ascii="Helvetica" w:hAnsi="Helvetica" w:cs="Microsoft Sans Serif"/>
          <w:sz w:val="22"/>
          <w:szCs w:val="22"/>
          <w:lang w:val="en-US"/>
        </w:rPr>
        <w:t xml:space="preserve"> </w:t>
      </w:r>
      <w:r w:rsidR="00074F88" w:rsidRPr="007C760E">
        <w:rPr>
          <w:rFonts w:ascii="Helvetica" w:hAnsi="Helvetica" w:cs="Microsoft Sans Serif"/>
          <w:sz w:val="22"/>
          <w:szCs w:val="22"/>
          <w:lang w:val="en-US"/>
        </w:rPr>
        <w:t>for various values of n to help you answer this.  T</w:t>
      </w:r>
      <w:r w:rsidRPr="007C760E">
        <w:rPr>
          <w:rFonts w:ascii="Helvetica" w:hAnsi="Helvetica" w:cs="Microsoft Sans Serif"/>
          <w:sz w:val="22"/>
          <w:szCs w:val="22"/>
          <w:lang w:val="en-US"/>
        </w:rPr>
        <w:t>ry</w:t>
      </w:r>
      <w:r w:rsidR="005D6AC7" w:rsidRPr="007C760E">
        <w:rPr>
          <w:rFonts w:ascii="Helvetica" w:hAnsi="Helvetica" w:cs="Microsoft Sans Serif"/>
          <w:sz w:val="22"/>
          <w:szCs w:val="22"/>
          <w:lang w:val="en-US"/>
        </w:rPr>
        <w:t xml:space="preserve"> starting with </w:t>
      </w:r>
      <w:r w:rsidR="00E4568F" w:rsidRPr="007C760E">
        <w:rPr>
          <w:rFonts w:ascii="Helvetica" w:hAnsi="Helvetica" w:cs="Microsoft Sans Serif"/>
          <w:sz w:val="22"/>
          <w:szCs w:val="22"/>
          <w:lang w:val="en-US"/>
        </w:rPr>
        <w:t xml:space="preserve">the points of </w:t>
      </w:r>
      <w:r w:rsidR="005D6AC7" w:rsidRPr="007C760E">
        <w:rPr>
          <w:rFonts w:ascii="Helvetica" w:hAnsi="Helvetica" w:cs="Microsoft Sans Serif"/>
          <w:sz w:val="22"/>
          <w:szCs w:val="22"/>
          <w:lang w:val="en-US"/>
        </w:rPr>
        <w:t xml:space="preserve">an equilateral triangle </w:t>
      </w:r>
      <w:r w:rsidR="00E4568F" w:rsidRPr="007C760E">
        <w:rPr>
          <w:rFonts w:ascii="Helvetica" w:hAnsi="Helvetica" w:cs="Microsoft Sans Serif"/>
          <w:sz w:val="22"/>
          <w:szCs w:val="22"/>
          <w:lang w:val="en-US"/>
        </w:rPr>
        <w:t xml:space="preserve">as </w:t>
      </w:r>
      <w:proofErr w:type="gramStart"/>
      <w:r w:rsidR="00F30072">
        <w:rPr>
          <w:rFonts w:ascii="Helvetica" w:hAnsi="Helvetica" w:cs="Microsoft Sans Serif"/>
          <w:sz w:val="22"/>
          <w:szCs w:val="22"/>
          <w:lang w:val="en-US"/>
        </w:rPr>
        <w:t>A</w:t>
      </w:r>
      <w:r w:rsidR="00E4568F" w:rsidRPr="007C760E">
        <w:rPr>
          <w:rFonts w:ascii="Helvetica" w:hAnsi="Helvetica" w:cs="Microsoft Sans Serif"/>
          <w:sz w:val="22"/>
          <w:szCs w:val="22"/>
          <w:lang w:val="en-US"/>
        </w:rPr>
        <w:t xml:space="preserve"> ,</w:t>
      </w:r>
      <w:proofErr w:type="gramEnd"/>
      <w:r w:rsidR="00E4568F" w:rsidRPr="007C760E">
        <w:rPr>
          <w:rFonts w:ascii="Helvetica" w:hAnsi="Helvetica" w:cs="Microsoft Sans Serif"/>
          <w:sz w:val="22"/>
          <w:szCs w:val="22"/>
          <w:lang w:val="en-US"/>
        </w:rPr>
        <w:t xml:space="preserve"> </w:t>
      </w:r>
      <w:r w:rsidR="00F30072">
        <w:rPr>
          <w:rFonts w:ascii="Helvetica" w:hAnsi="Helvetica" w:cs="Microsoft Sans Serif"/>
          <w:sz w:val="22"/>
          <w:szCs w:val="22"/>
          <w:lang w:val="en-US"/>
        </w:rPr>
        <w:t>B</w:t>
      </w:r>
      <w:r w:rsidR="00E4568F" w:rsidRPr="007C760E">
        <w:rPr>
          <w:rFonts w:ascii="Helvetica" w:hAnsi="Helvetica" w:cs="Microsoft Sans Serif"/>
          <w:sz w:val="22"/>
          <w:szCs w:val="22"/>
          <w:lang w:val="en-US"/>
        </w:rPr>
        <w:t xml:space="preserve"> and </w:t>
      </w:r>
      <w:r w:rsidR="00F30072">
        <w:rPr>
          <w:rFonts w:ascii="Helvetica" w:hAnsi="Helvetica" w:cs="Microsoft Sans Serif"/>
          <w:sz w:val="22"/>
          <w:szCs w:val="22"/>
          <w:lang w:val="en-US"/>
        </w:rPr>
        <w:t>C</w:t>
      </w:r>
      <w:r w:rsidR="00E4568F" w:rsidRPr="007C760E">
        <w:rPr>
          <w:rFonts w:ascii="Helvetica" w:hAnsi="Helvetica" w:cs="Microsoft Sans Serif"/>
          <w:sz w:val="22"/>
          <w:szCs w:val="22"/>
          <w:lang w:val="en-US"/>
        </w:rPr>
        <w:t xml:space="preserve"> </w:t>
      </w:r>
      <w:r w:rsidR="005D6AC7" w:rsidRPr="007C760E">
        <w:rPr>
          <w:rFonts w:ascii="Helvetica" w:hAnsi="Helvetica" w:cs="Microsoft Sans Serif"/>
          <w:sz w:val="22"/>
          <w:szCs w:val="22"/>
          <w:lang w:val="en-US"/>
        </w:rPr>
        <w:t xml:space="preserve">to produce a classic </w:t>
      </w:r>
      <w:proofErr w:type="spellStart"/>
      <w:r w:rsidR="005D6AC7" w:rsidRPr="007C760E">
        <w:rPr>
          <w:rFonts w:ascii="Helvetica" w:hAnsi="Helvetica" w:cs="Microsoft Sans Serif"/>
          <w:sz w:val="22"/>
          <w:szCs w:val="22"/>
          <w:lang w:val="en-US"/>
        </w:rPr>
        <w:t>Sierpinski</w:t>
      </w:r>
      <w:proofErr w:type="spellEnd"/>
      <w:r w:rsidR="005D6AC7" w:rsidRPr="007C760E">
        <w:rPr>
          <w:rFonts w:ascii="Helvetica" w:hAnsi="Helvetica" w:cs="Microsoft Sans Serif"/>
          <w:sz w:val="22"/>
          <w:szCs w:val="22"/>
          <w:lang w:val="en-US"/>
        </w:rPr>
        <w:t xml:space="preserve"> Gasket</w:t>
      </w:r>
      <w:r w:rsidR="00941A13" w:rsidRPr="007C760E">
        <w:rPr>
          <w:rFonts w:ascii="Helvetica" w:hAnsi="Helvetica" w:cs="Microsoft Sans Serif"/>
          <w:sz w:val="22"/>
          <w:szCs w:val="22"/>
          <w:lang w:val="en-US"/>
        </w:rPr>
        <w:t>.</w:t>
      </w:r>
      <w:r w:rsidR="00B97782">
        <w:rPr>
          <w:rFonts w:ascii="Helvetica" w:hAnsi="Helvetica" w:cs="Microsoft Sans Serif"/>
          <w:sz w:val="22"/>
          <w:szCs w:val="22"/>
          <w:lang w:val="en-US"/>
        </w:rPr>
        <w:t xml:space="preserve"> If you’re feeling super enthusiastic you could have more than 3 points and a distance of movement different from a half towards the next point</w:t>
      </w:r>
      <w:r w:rsidR="001E35D9">
        <w:rPr>
          <w:rFonts w:ascii="Helvetica" w:hAnsi="Helvetica" w:cs="Microsoft Sans Serif"/>
          <w:sz w:val="22"/>
          <w:szCs w:val="22"/>
          <w:lang w:val="en-US"/>
        </w:rPr>
        <w:t xml:space="preserve"> in which case you’d be producing a multi panel graph to contain all your findings</w:t>
      </w:r>
      <w:r w:rsidR="00B97782">
        <w:rPr>
          <w:rFonts w:ascii="Helvetica" w:hAnsi="Helvetica" w:cs="Microsoft Sans Serif"/>
          <w:sz w:val="22"/>
          <w:szCs w:val="22"/>
          <w:lang w:val="en-US"/>
        </w:rPr>
        <w:t>.</w:t>
      </w:r>
    </w:p>
    <w:p w14:paraId="700A23C3" w14:textId="571D5F9A" w:rsidR="00FE7945" w:rsidRPr="007C760E" w:rsidRDefault="00FE7945" w:rsidP="00C74849">
      <w:pPr>
        <w:ind w:left="284" w:hanging="284"/>
        <w:rPr>
          <w:rFonts w:ascii="Helvetica" w:hAnsi="Helvetica" w:cs="Microsoft Sans Serif"/>
          <w:sz w:val="22"/>
          <w:szCs w:val="22"/>
          <w:lang w:val="en-US"/>
        </w:rPr>
      </w:pPr>
    </w:p>
    <w:p w14:paraId="47CCB776" w14:textId="5B4F3A1B" w:rsidR="00C01786" w:rsidRPr="007C760E" w:rsidRDefault="0091557F" w:rsidP="00C74849">
      <w:pPr>
        <w:ind w:left="284" w:hanging="284"/>
        <w:rPr>
          <w:rFonts w:ascii="Helvetica" w:hAnsi="Helvetica" w:cs="Microsoft Sans Serif"/>
          <w:sz w:val="22"/>
          <w:szCs w:val="22"/>
          <w:lang w:val="en-US"/>
        </w:rPr>
      </w:pPr>
      <w:r>
        <w:rPr>
          <w:rFonts w:ascii="Helvetica" w:hAnsi="Helvetica" w:cs="Microsoft Sans Serif"/>
          <w:sz w:val="22"/>
          <w:szCs w:val="22"/>
          <w:lang w:val="en-US"/>
        </w:rPr>
        <w:t>2</w:t>
      </w:r>
      <w:r w:rsidR="00A1296C">
        <w:rPr>
          <w:rFonts w:ascii="Helvetica" w:hAnsi="Helvetica" w:cs="Microsoft Sans Serif"/>
          <w:sz w:val="22"/>
          <w:szCs w:val="22"/>
          <w:lang w:val="en-US"/>
        </w:rPr>
        <w:t>4</w:t>
      </w:r>
      <w:r w:rsidR="00824024" w:rsidRPr="007C760E">
        <w:rPr>
          <w:rFonts w:ascii="Helvetica" w:hAnsi="Helvetica" w:cs="Microsoft Sans Serif"/>
          <w:sz w:val="22"/>
          <w:szCs w:val="22"/>
          <w:lang w:val="en-US"/>
        </w:rPr>
        <w:t xml:space="preserve">.) </w:t>
      </w:r>
      <w:r w:rsidR="008F6524" w:rsidRPr="007C760E">
        <w:rPr>
          <w:rFonts w:ascii="Helvetica" w:hAnsi="Helvetica" w:cs="Microsoft Sans Serif"/>
          <w:sz w:val="22"/>
          <w:szCs w:val="22"/>
          <w:lang w:val="en-US"/>
        </w:rPr>
        <w:t>C</w:t>
      </w:r>
      <w:r w:rsidR="00C01786" w:rsidRPr="007C760E">
        <w:rPr>
          <w:rFonts w:ascii="Helvetica" w:hAnsi="Helvetica" w:cs="Microsoft Sans Serif"/>
          <w:sz w:val="22"/>
          <w:szCs w:val="22"/>
          <w:lang w:val="en-US"/>
        </w:rPr>
        <w:t xml:space="preserve">reate a function </w:t>
      </w:r>
      <w:r w:rsidR="000D6ED1" w:rsidRPr="007C760E">
        <w:rPr>
          <w:rFonts w:ascii="Helvetica" w:hAnsi="Helvetica" w:cs="Microsoft Sans Serif"/>
          <w:b/>
          <w:i/>
          <w:sz w:val="22"/>
          <w:szCs w:val="22"/>
        </w:rPr>
        <w:t>turtle</w:t>
      </w:r>
      <w:r w:rsidR="000D6ED1" w:rsidRPr="007C760E">
        <w:rPr>
          <w:rFonts w:ascii="Helvetica" w:hAnsi="Helvetica" w:cs="Microsoft Sans Serif"/>
          <w:sz w:val="22"/>
          <w:szCs w:val="22"/>
          <w:lang w:val="en-US"/>
        </w:rPr>
        <w:t xml:space="preserve"> </w:t>
      </w:r>
      <w:r w:rsidR="00C01786" w:rsidRPr="007C760E">
        <w:rPr>
          <w:rFonts w:ascii="Helvetica" w:hAnsi="Helvetica" w:cs="Microsoft Sans Serif"/>
          <w:sz w:val="22"/>
          <w:szCs w:val="22"/>
          <w:lang w:val="en-US"/>
        </w:rPr>
        <w:t>in R to draw a line of a given length from a given point (defined as a v</w:t>
      </w:r>
      <w:r w:rsidR="0014043B" w:rsidRPr="007C760E">
        <w:rPr>
          <w:rFonts w:ascii="Helvetica" w:hAnsi="Helvetica" w:cs="Microsoft Sans Serif"/>
          <w:sz w:val="22"/>
          <w:szCs w:val="22"/>
          <w:lang w:val="en-US"/>
        </w:rPr>
        <w:t xml:space="preserve">ector) and in a given direction.  So, </w:t>
      </w:r>
      <w:r w:rsidR="0014043B" w:rsidRPr="007C760E">
        <w:rPr>
          <w:rFonts w:ascii="Helvetica" w:hAnsi="Helvetica" w:cs="Microsoft Sans Serif"/>
          <w:b/>
          <w:i/>
          <w:sz w:val="22"/>
          <w:szCs w:val="22"/>
        </w:rPr>
        <w:t>turtle</w:t>
      </w:r>
      <w:r w:rsidR="004144C9">
        <w:rPr>
          <w:rFonts w:ascii="Helvetica" w:hAnsi="Helvetica" w:cs="Microsoft Sans Serif"/>
          <w:sz w:val="22"/>
          <w:szCs w:val="22"/>
          <w:lang w:val="en-US"/>
        </w:rPr>
        <w:t xml:space="preserve"> will have three inputs: </w:t>
      </w:r>
      <w:proofErr w:type="spellStart"/>
      <w:r w:rsidR="004144C9" w:rsidRPr="004144C9">
        <w:rPr>
          <w:rFonts w:ascii="Helvetica" w:hAnsi="Helvetica" w:cs="Microsoft Sans Serif"/>
          <w:b/>
          <w:i/>
          <w:sz w:val="22"/>
          <w:szCs w:val="22"/>
          <w:lang w:val="en-US"/>
        </w:rPr>
        <w:t>start_</w:t>
      </w:r>
      <w:r w:rsidR="0014043B" w:rsidRPr="004144C9">
        <w:rPr>
          <w:rFonts w:ascii="Helvetica" w:hAnsi="Helvetica" w:cs="Microsoft Sans Serif"/>
          <w:b/>
          <w:i/>
          <w:sz w:val="22"/>
          <w:szCs w:val="22"/>
          <w:lang w:val="en-US"/>
        </w:rPr>
        <w:t>position</w:t>
      </w:r>
      <w:proofErr w:type="spellEnd"/>
      <w:r w:rsidR="0014043B" w:rsidRPr="007C760E">
        <w:rPr>
          <w:rFonts w:ascii="Helvetica" w:hAnsi="Helvetica" w:cs="Microsoft Sans Serif"/>
          <w:sz w:val="22"/>
          <w:szCs w:val="22"/>
          <w:lang w:val="en-US"/>
        </w:rPr>
        <w:t xml:space="preserve">, </w:t>
      </w:r>
      <w:r w:rsidR="0014043B" w:rsidRPr="004144C9">
        <w:rPr>
          <w:rFonts w:ascii="Helvetica" w:hAnsi="Helvetica" w:cs="Microsoft Sans Serif"/>
          <w:b/>
          <w:i/>
          <w:sz w:val="22"/>
          <w:szCs w:val="22"/>
          <w:lang w:val="en-US"/>
        </w:rPr>
        <w:t>direction</w:t>
      </w:r>
      <w:r w:rsidR="0014043B" w:rsidRPr="007C760E">
        <w:rPr>
          <w:rFonts w:ascii="Helvetica" w:hAnsi="Helvetica" w:cs="Microsoft Sans Serif"/>
          <w:sz w:val="22"/>
          <w:szCs w:val="22"/>
          <w:lang w:val="en-US"/>
        </w:rPr>
        <w:t xml:space="preserve"> </w:t>
      </w:r>
      <w:r>
        <w:rPr>
          <w:rFonts w:ascii="Helvetica" w:hAnsi="Helvetica" w:cs="Microsoft Sans Serif"/>
          <w:sz w:val="22"/>
          <w:szCs w:val="22"/>
          <w:lang w:val="en-US"/>
        </w:rPr>
        <w:t xml:space="preserve">(measured in radians, not degrees) </w:t>
      </w:r>
      <w:r w:rsidR="0014043B" w:rsidRPr="007C760E">
        <w:rPr>
          <w:rFonts w:ascii="Helvetica" w:hAnsi="Helvetica" w:cs="Microsoft Sans Serif"/>
          <w:sz w:val="22"/>
          <w:szCs w:val="22"/>
          <w:lang w:val="en-US"/>
        </w:rPr>
        <w:t xml:space="preserve">and </w:t>
      </w:r>
      <w:r w:rsidR="0014043B" w:rsidRPr="004144C9">
        <w:rPr>
          <w:rFonts w:ascii="Helvetica" w:hAnsi="Helvetica" w:cs="Microsoft Sans Serif"/>
          <w:b/>
          <w:i/>
          <w:sz w:val="22"/>
          <w:szCs w:val="22"/>
          <w:lang w:val="en-US"/>
        </w:rPr>
        <w:t>length</w:t>
      </w:r>
      <w:r w:rsidR="0014043B" w:rsidRPr="007C760E">
        <w:rPr>
          <w:rFonts w:ascii="Helvetica" w:hAnsi="Helvetica" w:cs="Microsoft Sans Serif"/>
          <w:sz w:val="22"/>
          <w:szCs w:val="22"/>
          <w:lang w:val="en-US"/>
        </w:rPr>
        <w:t>.</w:t>
      </w:r>
      <w:r w:rsidR="008F6524" w:rsidRPr="007C760E">
        <w:rPr>
          <w:rFonts w:ascii="Helvetica" w:hAnsi="Helvetica" w:cs="Microsoft Sans Serif"/>
          <w:sz w:val="22"/>
          <w:szCs w:val="22"/>
          <w:lang w:val="en-US"/>
        </w:rPr>
        <w:t xml:space="preserve">  As well as drawing the line, turtle should return the endpoint of the line it just drew as a vector</w:t>
      </w:r>
      <w:r w:rsidR="000375FB">
        <w:rPr>
          <w:rFonts w:ascii="Helvetica" w:hAnsi="Helvetica" w:cs="Microsoft Sans Serif"/>
          <w:sz w:val="22"/>
          <w:szCs w:val="22"/>
          <w:lang w:val="en-US"/>
        </w:rPr>
        <w:t xml:space="preserve">. </w:t>
      </w:r>
      <w:r w:rsidR="000375FB" w:rsidRPr="00A1296C">
        <w:rPr>
          <w:rFonts w:ascii="Helvetica" w:hAnsi="Helvetica" w:cs="Microsoft Sans Serif"/>
          <w:i/>
          <w:sz w:val="22"/>
          <w:szCs w:val="22"/>
          <w:lang w:val="en-US"/>
        </w:rPr>
        <w:t>Turtle should not open the plot it should just draw the line on an already open plot</w:t>
      </w:r>
      <w:r w:rsidR="000375FB">
        <w:rPr>
          <w:rFonts w:ascii="Helvetica" w:hAnsi="Helvetica" w:cs="Microsoft Sans Serif"/>
          <w:sz w:val="22"/>
          <w:szCs w:val="22"/>
          <w:lang w:val="en-US"/>
        </w:rPr>
        <w:t>, this is because in a moment you are going to use successive calls of the function to draw things and you want all the lines to be on the same axes.</w:t>
      </w:r>
      <w:r w:rsidR="00906EED">
        <w:rPr>
          <w:rFonts w:ascii="Helvetica" w:hAnsi="Helvetica" w:cs="Microsoft Sans Serif"/>
          <w:sz w:val="22"/>
          <w:szCs w:val="22"/>
          <w:lang w:val="en-US"/>
        </w:rPr>
        <w:t xml:space="preserve"> </w:t>
      </w:r>
      <w:r w:rsidR="00906EED" w:rsidRPr="00A1296C">
        <w:rPr>
          <w:rFonts w:ascii="Helvetica" w:hAnsi="Helvetica" w:cs="Microsoft Sans Serif"/>
          <w:i/>
          <w:sz w:val="22"/>
          <w:szCs w:val="22"/>
          <w:lang w:val="en-US"/>
        </w:rPr>
        <w:t>So, you will need to open the plot with a command outside of turtle when you want to test it.</w:t>
      </w:r>
      <w:r w:rsidR="0014043B" w:rsidRPr="007C760E">
        <w:rPr>
          <w:rFonts w:ascii="Helvetica" w:hAnsi="Helvetica" w:cs="Microsoft Sans Serif"/>
          <w:sz w:val="22"/>
          <w:szCs w:val="22"/>
          <w:lang w:val="en-US"/>
        </w:rPr>
        <w:t xml:space="preserve"> (H</w:t>
      </w:r>
      <w:r w:rsidR="00C01786" w:rsidRPr="007C760E">
        <w:rPr>
          <w:rFonts w:ascii="Helvetica" w:hAnsi="Helvetica" w:cs="Microsoft Sans Serif"/>
          <w:sz w:val="22"/>
          <w:szCs w:val="22"/>
          <w:lang w:val="en-US"/>
        </w:rPr>
        <w:t xml:space="preserve">int: you need to use sin and </w:t>
      </w:r>
      <w:proofErr w:type="spellStart"/>
      <w:r w:rsidR="00C01786" w:rsidRPr="007C760E">
        <w:rPr>
          <w:rFonts w:ascii="Helvetica" w:hAnsi="Helvetica" w:cs="Microsoft Sans Serif"/>
          <w:sz w:val="22"/>
          <w:szCs w:val="22"/>
          <w:lang w:val="en-US"/>
        </w:rPr>
        <w:t>cos</w:t>
      </w:r>
      <w:proofErr w:type="spellEnd"/>
      <w:r w:rsidR="00C01786" w:rsidRPr="007C760E">
        <w:rPr>
          <w:rFonts w:ascii="Helvetica" w:hAnsi="Helvetica" w:cs="Microsoft Sans Serif"/>
          <w:sz w:val="22"/>
          <w:szCs w:val="22"/>
          <w:lang w:val="en-US"/>
        </w:rPr>
        <w:t>).</w:t>
      </w:r>
      <w:r w:rsidR="00070CF8" w:rsidRPr="007C760E">
        <w:rPr>
          <w:rFonts w:ascii="Helvetica" w:hAnsi="Helvetica" w:cs="Microsoft Sans Serif"/>
          <w:sz w:val="22"/>
          <w:szCs w:val="22"/>
          <w:lang w:val="en-US"/>
        </w:rPr>
        <w:t xml:space="preserve"> [2 marks]</w:t>
      </w:r>
    </w:p>
    <w:p w14:paraId="55252BFB" w14:textId="77777777" w:rsidR="008F6524" w:rsidRPr="007C760E" w:rsidRDefault="008F6524" w:rsidP="00C74849">
      <w:pPr>
        <w:ind w:left="284" w:hanging="284"/>
        <w:rPr>
          <w:rFonts w:ascii="Helvetica" w:hAnsi="Helvetica" w:cs="Microsoft Sans Serif"/>
          <w:sz w:val="22"/>
          <w:szCs w:val="22"/>
          <w:lang w:val="en-US"/>
        </w:rPr>
      </w:pPr>
    </w:p>
    <w:p w14:paraId="1DDAA6F7" w14:textId="2B1D9FBF" w:rsidR="000D6ED1" w:rsidRPr="007C760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2</w:t>
      </w:r>
      <w:r w:rsidR="00A1296C">
        <w:rPr>
          <w:rFonts w:ascii="Helvetica" w:hAnsi="Helvetica" w:cs="Microsoft Sans Serif"/>
          <w:sz w:val="22"/>
          <w:szCs w:val="22"/>
          <w:lang w:val="en-US"/>
        </w:rPr>
        <w:t>5</w:t>
      </w:r>
      <w:r w:rsidR="008F6524" w:rsidRPr="007C760E">
        <w:rPr>
          <w:rFonts w:ascii="Helvetica" w:hAnsi="Helvetica" w:cs="Microsoft Sans Serif"/>
          <w:sz w:val="22"/>
          <w:szCs w:val="22"/>
          <w:lang w:val="en-US"/>
        </w:rPr>
        <w:t>.) N</w:t>
      </w:r>
      <w:r w:rsidR="000D6ED1" w:rsidRPr="007C760E">
        <w:rPr>
          <w:rFonts w:ascii="Helvetica" w:hAnsi="Helvetica" w:cs="Microsoft Sans Serif"/>
          <w:sz w:val="22"/>
          <w:szCs w:val="22"/>
          <w:lang w:val="en-US"/>
        </w:rPr>
        <w:t xml:space="preserve">ow create another function </w:t>
      </w:r>
      <w:r w:rsidR="00A1296C">
        <w:rPr>
          <w:rFonts w:ascii="Helvetica" w:hAnsi="Helvetica" w:cs="Microsoft Sans Serif"/>
          <w:b/>
          <w:i/>
          <w:sz w:val="22"/>
          <w:szCs w:val="22"/>
        </w:rPr>
        <w:t>elbow</w:t>
      </w:r>
      <w:r w:rsidR="000D6ED1" w:rsidRPr="007C760E">
        <w:rPr>
          <w:rFonts w:ascii="Helvetica" w:hAnsi="Helvetica" w:cs="Microsoft Sans Serif"/>
          <w:sz w:val="22"/>
          <w:szCs w:val="22"/>
          <w:lang w:val="en-US"/>
        </w:rPr>
        <w:t xml:space="preserve"> that calls </w:t>
      </w:r>
      <w:r w:rsidR="000D6ED1" w:rsidRPr="007C760E">
        <w:rPr>
          <w:rFonts w:ascii="Helvetica" w:hAnsi="Helvetica" w:cs="Microsoft Sans Serif"/>
          <w:b/>
          <w:i/>
          <w:sz w:val="22"/>
          <w:szCs w:val="22"/>
        </w:rPr>
        <w:t>turtle</w:t>
      </w:r>
      <w:r w:rsidR="000D6ED1" w:rsidRPr="007C760E">
        <w:rPr>
          <w:rFonts w:ascii="Helvetica" w:hAnsi="Helvetica" w:cs="Microsoft Sans Serif"/>
          <w:sz w:val="22"/>
          <w:szCs w:val="22"/>
          <w:lang w:val="en-US"/>
        </w:rPr>
        <w:t xml:space="preserve"> twice to draw a pair of lines that join </w:t>
      </w:r>
      <w:r w:rsidR="00A1296C">
        <w:rPr>
          <w:rFonts w:ascii="Helvetica" w:hAnsi="Helvetica" w:cs="Microsoft Sans Serif"/>
          <w:sz w:val="22"/>
          <w:szCs w:val="22"/>
          <w:lang w:val="en-US"/>
        </w:rPr>
        <w:t>together with a given angle between them</w:t>
      </w:r>
      <w:r w:rsidR="000D6ED1" w:rsidRPr="007C760E">
        <w:rPr>
          <w:rFonts w:ascii="Helvetica" w:hAnsi="Helvetica" w:cs="Microsoft Sans Serif"/>
          <w:sz w:val="22"/>
          <w:szCs w:val="22"/>
          <w:lang w:val="en-US"/>
        </w:rPr>
        <w:t>.</w:t>
      </w:r>
      <w:r w:rsidR="002653BE">
        <w:rPr>
          <w:rFonts w:ascii="Helvetica" w:hAnsi="Helvetica" w:cs="Microsoft Sans Serif"/>
          <w:sz w:val="22"/>
          <w:szCs w:val="22"/>
          <w:lang w:val="en-US"/>
        </w:rPr>
        <w:t xml:space="preserve">  As with turtle, it should not open a new plot and should assume a suitable plot is already open.</w:t>
      </w:r>
      <w:r w:rsidR="000D6ED1" w:rsidRPr="007C760E">
        <w:rPr>
          <w:rFonts w:ascii="Helvetica" w:hAnsi="Helvetica" w:cs="Microsoft Sans Serif"/>
          <w:sz w:val="22"/>
          <w:szCs w:val="22"/>
          <w:lang w:val="en-US"/>
        </w:rPr>
        <w:t xml:space="preserve"> </w:t>
      </w:r>
      <w:r w:rsidR="00A1296C">
        <w:rPr>
          <w:rFonts w:ascii="Helvetica" w:hAnsi="Helvetica" w:cs="Microsoft Sans Serif"/>
          <w:sz w:val="22"/>
          <w:szCs w:val="22"/>
          <w:lang w:val="en-US"/>
        </w:rPr>
        <w:t xml:space="preserve">The function </w:t>
      </w:r>
      <w:r w:rsidR="00A1296C">
        <w:rPr>
          <w:rFonts w:ascii="Helvetica" w:hAnsi="Helvetica" w:cs="Microsoft Sans Serif"/>
          <w:b/>
          <w:i/>
          <w:sz w:val="22"/>
          <w:szCs w:val="22"/>
        </w:rPr>
        <w:t>e</w:t>
      </w:r>
      <w:r w:rsidR="008F6524" w:rsidRPr="007C760E">
        <w:rPr>
          <w:rFonts w:ascii="Helvetica" w:hAnsi="Helvetica" w:cs="Microsoft Sans Serif"/>
          <w:b/>
          <w:i/>
          <w:sz w:val="22"/>
          <w:szCs w:val="22"/>
        </w:rPr>
        <w:t>lbow</w:t>
      </w:r>
      <w:r w:rsidR="00A1296C">
        <w:rPr>
          <w:rFonts w:ascii="Helvetica" w:hAnsi="Helvetica" w:cs="Microsoft Sans Serif"/>
          <w:b/>
          <w:i/>
          <w:sz w:val="22"/>
          <w:szCs w:val="22"/>
        </w:rPr>
        <w:t xml:space="preserve"> </w:t>
      </w:r>
      <w:r w:rsidR="000D6ED1" w:rsidRPr="007C760E">
        <w:rPr>
          <w:rFonts w:ascii="Helvetica" w:hAnsi="Helvetica" w:cs="Microsoft Sans Serif"/>
          <w:sz w:val="22"/>
          <w:szCs w:val="22"/>
          <w:lang w:val="en-US"/>
        </w:rPr>
        <w:t>should accept as an input</w:t>
      </w:r>
      <w:r w:rsidR="00D77AC2" w:rsidRPr="007C760E">
        <w:rPr>
          <w:rFonts w:ascii="Helvetica" w:hAnsi="Helvetica" w:cs="Microsoft Sans Serif"/>
          <w:sz w:val="22"/>
          <w:szCs w:val="22"/>
          <w:lang w:val="en-US"/>
        </w:rPr>
        <w:t>:</w:t>
      </w:r>
      <w:r w:rsidR="000D6ED1" w:rsidRPr="007C760E">
        <w:rPr>
          <w:rFonts w:ascii="Helvetica" w:hAnsi="Helvetica" w:cs="Microsoft Sans Serif"/>
          <w:sz w:val="22"/>
          <w:szCs w:val="22"/>
          <w:lang w:val="en-US"/>
        </w:rPr>
        <w:t xml:space="preserve"> the starting point, direction and length of the first line.  The second line should start at the end point of the first line, have a direction that is 45 degrees </w:t>
      </w:r>
      <w:r w:rsidR="0073347A" w:rsidRPr="007C760E">
        <w:rPr>
          <w:rFonts w:ascii="Helvetica" w:hAnsi="Helvetica" w:cs="Microsoft Sans Serif"/>
          <w:sz w:val="22"/>
          <w:szCs w:val="22"/>
          <w:lang w:val="en-US"/>
        </w:rPr>
        <w:t>(</w:t>
      </w:r>
      <m:oMath>
        <m:r>
          <w:rPr>
            <w:rFonts w:ascii="Cambria Math" w:hAnsi="Cambria Math" w:cs="Microsoft Sans Serif"/>
            <w:sz w:val="22"/>
            <w:szCs w:val="22"/>
            <w:lang w:val="en-US"/>
          </w:rPr>
          <m:t>π/4</m:t>
        </m:r>
      </m:oMath>
      <w:r w:rsidR="0073347A" w:rsidRPr="007C760E">
        <w:rPr>
          <w:rFonts w:ascii="Helvetica" w:hAnsi="Helvetica" w:cs="Microsoft Sans Serif"/>
          <w:sz w:val="22"/>
          <w:szCs w:val="22"/>
          <w:lang w:val="en-US"/>
        </w:rPr>
        <w:t xml:space="preserve"> radians) </w:t>
      </w:r>
      <w:r w:rsidR="000D6ED1" w:rsidRPr="007C760E">
        <w:rPr>
          <w:rFonts w:ascii="Helvetica" w:hAnsi="Helvetica" w:cs="Microsoft Sans Serif"/>
          <w:sz w:val="22"/>
          <w:szCs w:val="22"/>
          <w:lang w:val="en-US"/>
        </w:rPr>
        <w:t xml:space="preserve">to the right </w:t>
      </w:r>
      <w:r w:rsidR="00D77AC2" w:rsidRPr="007C760E">
        <w:rPr>
          <w:rFonts w:ascii="Helvetica" w:hAnsi="Helvetica" w:cs="Microsoft Sans Serif"/>
          <w:sz w:val="22"/>
          <w:szCs w:val="22"/>
          <w:lang w:val="en-US"/>
        </w:rPr>
        <w:t xml:space="preserve">of that of the first line </w:t>
      </w:r>
      <w:r w:rsidR="000D6ED1" w:rsidRPr="007C760E">
        <w:rPr>
          <w:rFonts w:ascii="Helvetica" w:hAnsi="Helvetica" w:cs="Microsoft Sans Serif"/>
          <w:sz w:val="22"/>
          <w:szCs w:val="22"/>
          <w:lang w:val="en-US"/>
        </w:rPr>
        <w:t>and a length that is 0.9</w:t>
      </w:r>
      <w:r w:rsidR="00024245" w:rsidRPr="007C760E">
        <w:rPr>
          <w:rFonts w:ascii="Helvetica" w:hAnsi="Helvetica" w:cs="Microsoft Sans Serif"/>
          <w:sz w:val="22"/>
          <w:szCs w:val="22"/>
          <w:lang w:val="en-US"/>
        </w:rPr>
        <w:t>5</w:t>
      </w:r>
      <w:r w:rsidR="000D6ED1" w:rsidRPr="007C760E">
        <w:rPr>
          <w:rFonts w:ascii="Helvetica" w:hAnsi="Helvetica" w:cs="Microsoft Sans Serif"/>
          <w:sz w:val="22"/>
          <w:szCs w:val="22"/>
          <w:lang w:val="en-US"/>
        </w:rPr>
        <w:t xml:space="preserve"> times the length of the first line.</w:t>
      </w:r>
      <w:r w:rsidR="00070CF8" w:rsidRPr="007C760E">
        <w:rPr>
          <w:rFonts w:ascii="Helvetica" w:hAnsi="Helvetica" w:cs="Microsoft Sans Serif"/>
          <w:sz w:val="22"/>
          <w:szCs w:val="22"/>
          <w:lang w:val="en-US"/>
        </w:rPr>
        <w:t xml:space="preserve"> [2 marks]</w:t>
      </w:r>
    </w:p>
    <w:p w14:paraId="469FD0A5" w14:textId="77777777" w:rsidR="008F6524" w:rsidRPr="007C760E" w:rsidRDefault="008F6524" w:rsidP="00C74849">
      <w:pPr>
        <w:ind w:left="284" w:hanging="284"/>
        <w:rPr>
          <w:rFonts w:ascii="Helvetica" w:hAnsi="Helvetica" w:cs="Microsoft Sans Serif"/>
          <w:sz w:val="22"/>
          <w:szCs w:val="22"/>
          <w:lang w:val="en-US"/>
        </w:rPr>
      </w:pPr>
    </w:p>
    <w:p w14:paraId="1129A6D5" w14:textId="56550094" w:rsidR="00C6578B" w:rsidRPr="00EF3E1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lang w:val="en-US"/>
        </w:rPr>
        <w:t>2</w:t>
      </w:r>
      <w:r w:rsidR="00A1296C">
        <w:rPr>
          <w:rFonts w:ascii="Helvetica" w:hAnsi="Helvetica" w:cs="Microsoft Sans Serif"/>
          <w:sz w:val="22"/>
          <w:szCs w:val="22"/>
          <w:lang w:val="en-US"/>
        </w:rPr>
        <w:t>6</w:t>
      </w:r>
      <w:r w:rsidR="008F6524" w:rsidRPr="007C760E">
        <w:rPr>
          <w:rFonts w:ascii="Helvetica" w:hAnsi="Helvetica" w:cs="Microsoft Sans Serif"/>
          <w:sz w:val="22"/>
          <w:szCs w:val="22"/>
          <w:lang w:val="en-US"/>
        </w:rPr>
        <w:t>.)</w:t>
      </w:r>
      <w:r w:rsidR="002653BE">
        <w:rPr>
          <w:rFonts w:ascii="Helvetica" w:hAnsi="Helvetica" w:cs="Lucida Grande"/>
          <w:b/>
          <w:color w:val="000000"/>
          <w:sz w:val="22"/>
          <w:szCs w:val="22"/>
        </w:rPr>
        <w:t xml:space="preserve"> </w:t>
      </w:r>
      <w:proofErr w:type="gramStart"/>
      <w:r w:rsidR="008F6524" w:rsidRPr="007C760E">
        <w:rPr>
          <w:rFonts w:ascii="Helvetica" w:hAnsi="Helvetica" w:cs="Microsoft Sans Serif"/>
          <w:sz w:val="22"/>
          <w:szCs w:val="22"/>
          <w:lang w:val="en-US"/>
        </w:rPr>
        <w:t>Now</w:t>
      </w:r>
      <w:proofErr w:type="gramEnd"/>
      <w:r w:rsidR="008F6524" w:rsidRPr="007C760E">
        <w:rPr>
          <w:rFonts w:ascii="Helvetica" w:hAnsi="Helvetica" w:cs="Microsoft Sans Serif"/>
          <w:sz w:val="22"/>
          <w:szCs w:val="22"/>
          <w:lang w:val="en-US"/>
        </w:rPr>
        <w:t xml:space="preserve"> copy </w:t>
      </w:r>
      <w:r w:rsidR="00B97782">
        <w:rPr>
          <w:rFonts w:ascii="Helvetica" w:hAnsi="Helvetica" w:cs="Microsoft Sans Serif"/>
          <w:sz w:val="22"/>
          <w:szCs w:val="22"/>
          <w:lang w:val="en-US"/>
        </w:rPr>
        <w:t xml:space="preserve">and paste </w:t>
      </w:r>
      <w:r w:rsidR="008F6524" w:rsidRPr="007C760E">
        <w:rPr>
          <w:rFonts w:ascii="Helvetica" w:hAnsi="Helvetica" w:cs="Microsoft Sans Serif"/>
          <w:sz w:val="22"/>
          <w:szCs w:val="22"/>
          <w:lang w:val="en-US"/>
        </w:rPr>
        <w:t xml:space="preserve">your </w:t>
      </w:r>
      <w:r w:rsidR="008F6524" w:rsidRPr="002653BE">
        <w:rPr>
          <w:rFonts w:ascii="Helvetica" w:hAnsi="Helvetica" w:cs="Microsoft Sans Serif"/>
          <w:b/>
          <w:i/>
          <w:sz w:val="22"/>
          <w:szCs w:val="22"/>
          <w:lang w:val="en-US"/>
        </w:rPr>
        <w:t>elbow</w:t>
      </w:r>
      <w:r w:rsidR="008F6524" w:rsidRPr="007C760E">
        <w:rPr>
          <w:rFonts w:ascii="Helvetica" w:hAnsi="Helvetica" w:cs="Microsoft Sans Serif"/>
          <w:sz w:val="22"/>
          <w:szCs w:val="22"/>
          <w:lang w:val="en-US"/>
        </w:rPr>
        <w:t xml:space="preserve"> function and rename it </w:t>
      </w:r>
      <w:r w:rsidR="00D77AC2" w:rsidRPr="007C760E">
        <w:rPr>
          <w:rFonts w:ascii="Helvetica" w:hAnsi="Helvetica" w:cs="Microsoft Sans Serif"/>
          <w:b/>
          <w:i/>
          <w:sz w:val="22"/>
          <w:szCs w:val="22"/>
        </w:rPr>
        <w:t>spira</w:t>
      </w:r>
      <w:r w:rsidR="00C6578B" w:rsidRPr="007C760E">
        <w:rPr>
          <w:rFonts w:ascii="Helvetica" w:hAnsi="Helvetica" w:cs="Microsoft Sans Serif"/>
          <w:b/>
          <w:i/>
          <w:sz w:val="22"/>
          <w:szCs w:val="22"/>
        </w:rPr>
        <w:t>l</w:t>
      </w:r>
      <w:r w:rsidR="008F6524" w:rsidRPr="007C760E">
        <w:rPr>
          <w:rFonts w:ascii="Helvetica" w:hAnsi="Helvetica" w:cs="Microsoft Sans Serif"/>
          <w:sz w:val="22"/>
          <w:szCs w:val="22"/>
          <w:lang w:val="en-US"/>
        </w:rPr>
        <w:t xml:space="preserve">.  Spiral will be </w:t>
      </w:r>
      <w:r w:rsidR="00C6578B" w:rsidRPr="007C760E">
        <w:rPr>
          <w:rFonts w:ascii="Helvetica" w:hAnsi="Helvetica" w:cs="Microsoft Sans Serif"/>
          <w:sz w:val="22"/>
          <w:szCs w:val="22"/>
          <w:lang w:val="en-US"/>
        </w:rPr>
        <w:t>an iterative function</w:t>
      </w:r>
      <w:r w:rsidR="008F6524" w:rsidRPr="007C760E">
        <w:rPr>
          <w:rFonts w:ascii="Helvetica" w:hAnsi="Helvetica" w:cs="Microsoft Sans Serif"/>
          <w:sz w:val="22"/>
          <w:szCs w:val="22"/>
          <w:lang w:val="en-US"/>
        </w:rPr>
        <w:t xml:space="preserve"> that draws a spiral</w:t>
      </w:r>
      <w:r w:rsidR="00C6578B" w:rsidRPr="007C760E">
        <w:rPr>
          <w:rFonts w:ascii="Helvetica" w:hAnsi="Helvetica" w:cs="Microsoft Sans Serif"/>
          <w:sz w:val="22"/>
          <w:szCs w:val="22"/>
          <w:lang w:val="en-US"/>
        </w:rPr>
        <w:t xml:space="preserve">.  </w:t>
      </w:r>
      <w:r w:rsidR="00BB548D" w:rsidRPr="007C760E">
        <w:rPr>
          <w:rFonts w:ascii="Helvetica" w:hAnsi="Helvetica" w:cs="Microsoft Sans Serif"/>
          <w:sz w:val="22"/>
          <w:szCs w:val="22"/>
          <w:lang w:val="en-US"/>
        </w:rPr>
        <w:t>I</w:t>
      </w:r>
      <w:r w:rsidR="00C6578B" w:rsidRPr="007C760E">
        <w:rPr>
          <w:rFonts w:ascii="Helvetica" w:hAnsi="Helvetica" w:cs="Microsoft Sans Serif"/>
          <w:sz w:val="22"/>
          <w:szCs w:val="22"/>
          <w:lang w:val="en-US"/>
        </w:rPr>
        <w:t xml:space="preserve">nstead of calling </w:t>
      </w:r>
      <w:r w:rsidR="00C6578B" w:rsidRPr="007C760E">
        <w:rPr>
          <w:rFonts w:ascii="Helvetica" w:hAnsi="Helvetica" w:cs="Microsoft Sans Serif"/>
          <w:b/>
          <w:i/>
          <w:sz w:val="22"/>
          <w:szCs w:val="22"/>
        </w:rPr>
        <w:t>turtle</w:t>
      </w:r>
      <w:r w:rsidR="00C6578B" w:rsidRPr="007C760E">
        <w:rPr>
          <w:rFonts w:ascii="Helvetica" w:hAnsi="Helvetica" w:cs="Microsoft Sans Serif"/>
          <w:sz w:val="22"/>
          <w:szCs w:val="22"/>
          <w:lang w:val="en-US"/>
        </w:rPr>
        <w:t xml:space="preserve"> twice to draw the first and second lines, spiral should call</w:t>
      </w:r>
      <w:r w:rsidR="00C6578B" w:rsidRPr="007C760E">
        <w:rPr>
          <w:rFonts w:ascii="Helvetica" w:hAnsi="Helvetica" w:cs="Microsoft Sans Serif"/>
          <w:b/>
          <w:i/>
          <w:sz w:val="22"/>
          <w:szCs w:val="22"/>
        </w:rPr>
        <w:t xml:space="preserve"> turtle</w:t>
      </w:r>
      <w:r w:rsidR="00C6578B" w:rsidRPr="007C760E">
        <w:rPr>
          <w:rFonts w:ascii="Helvetica" w:hAnsi="Helvetica" w:cs="Microsoft Sans Serif"/>
          <w:sz w:val="22"/>
          <w:szCs w:val="22"/>
          <w:lang w:val="en-US"/>
        </w:rPr>
        <w:t xml:space="preserve"> to draw the first line and then call itself </w:t>
      </w:r>
      <w:r w:rsidR="00BB548D" w:rsidRPr="007C760E">
        <w:rPr>
          <w:rFonts w:ascii="Helvetica" w:hAnsi="Helvetica" w:cs="Microsoft Sans Serif"/>
          <w:b/>
          <w:i/>
          <w:sz w:val="22"/>
          <w:szCs w:val="22"/>
        </w:rPr>
        <w:t>spiral</w:t>
      </w:r>
      <w:r w:rsidR="00BB548D" w:rsidRPr="007C760E">
        <w:rPr>
          <w:rFonts w:ascii="Helvetica" w:hAnsi="Helvetica" w:cs="Microsoft Sans Serif"/>
          <w:sz w:val="22"/>
          <w:szCs w:val="22"/>
          <w:lang w:val="en-US"/>
        </w:rPr>
        <w:t xml:space="preserve"> </w:t>
      </w:r>
      <w:r w:rsidR="00C6578B" w:rsidRPr="007C760E">
        <w:rPr>
          <w:rFonts w:ascii="Helvetica" w:hAnsi="Helvetica" w:cs="Microsoft Sans Serif"/>
          <w:sz w:val="22"/>
          <w:szCs w:val="22"/>
          <w:lang w:val="en-US"/>
        </w:rPr>
        <w:t xml:space="preserve">instead of </w:t>
      </w:r>
      <w:r w:rsidR="00C6578B" w:rsidRPr="007C760E">
        <w:rPr>
          <w:rFonts w:ascii="Helvetica" w:hAnsi="Helvetica" w:cs="Microsoft Sans Serif"/>
          <w:b/>
          <w:i/>
          <w:sz w:val="22"/>
          <w:szCs w:val="22"/>
        </w:rPr>
        <w:t>turtle</w:t>
      </w:r>
      <w:r w:rsidR="00C6578B" w:rsidRPr="007C760E">
        <w:rPr>
          <w:rFonts w:ascii="Helvetica" w:hAnsi="Helvetica" w:cs="Microsoft Sans Serif"/>
          <w:sz w:val="22"/>
          <w:szCs w:val="22"/>
          <w:lang w:val="en-US"/>
        </w:rPr>
        <w:t xml:space="preserve"> to draw the second line.</w:t>
      </w:r>
      <w:r w:rsidR="002653BE">
        <w:rPr>
          <w:rFonts w:ascii="Helvetica" w:hAnsi="Helvetica" w:cs="Microsoft Sans Serif"/>
          <w:sz w:val="22"/>
          <w:szCs w:val="22"/>
          <w:lang w:val="en-US"/>
        </w:rPr>
        <w:t xml:space="preserve"> As with turtle, it should not open a new plot and should assume a suitable plot is already open.</w:t>
      </w:r>
      <w:r w:rsidR="00EF3E1E">
        <w:rPr>
          <w:rFonts w:ascii="Helvetica" w:hAnsi="Helvetica" w:cs="Microsoft Sans Serif"/>
          <w:sz w:val="22"/>
          <w:szCs w:val="22"/>
          <w:lang w:val="en-US"/>
        </w:rPr>
        <w:t xml:space="preserve"> </w:t>
      </w:r>
      <w:r w:rsidR="00C6578B" w:rsidRPr="00EF3E1E">
        <w:rPr>
          <w:rFonts w:ascii="Helvetica" w:hAnsi="Helvetica" w:cs="Microsoft Sans Serif"/>
          <w:i/>
          <w:sz w:val="22"/>
          <w:szCs w:val="22"/>
          <w:lang w:val="en-US"/>
        </w:rPr>
        <w:t>What happens</w:t>
      </w:r>
      <w:r w:rsidR="004E0D1E" w:rsidRPr="00EF3E1E">
        <w:rPr>
          <w:rFonts w:ascii="Helvetica" w:hAnsi="Helvetica" w:cs="Microsoft Sans Serif"/>
          <w:i/>
          <w:sz w:val="22"/>
          <w:szCs w:val="22"/>
          <w:lang w:val="en-US"/>
        </w:rPr>
        <w:t xml:space="preserve"> and now and why</w:t>
      </w:r>
      <w:r w:rsidR="00C6578B" w:rsidRPr="00EF3E1E">
        <w:rPr>
          <w:rFonts w:ascii="Helvetica" w:hAnsi="Helvetica" w:cs="Microsoft Sans Serif"/>
          <w:i/>
          <w:sz w:val="22"/>
          <w:szCs w:val="22"/>
          <w:lang w:val="en-US"/>
        </w:rPr>
        <w:t>?</w:t>
      </w:r>
      <w:r w:rsidR="00EF3E1E">
        <w:rPr>
          <w:rFonts w:ascii="Helvetica" w:hAnsi="Helvetica" w:cs="Microsoft Sans Serif"/>
          <w:i/>
          <w:sz w:val="22"/>
          <w:szCs w:val="22"/>
          <w:lang w:val="en-US"/>
        </w:rPr>
        <w:t xml:space="preserve"> </w:t>
      </w:r>
      <w:proofErr w:type="gramStart"/>
      <w:r w:rsidR="00EF3E1E">
        <w:rPr>
          <w:rFonts w:ascii="Helvetica" w:hAnsi="Helvetica" w:cs="Microsoft Sans Serif"/>
          <w:i/>
          <w:sz w:val="22"/>
          <w:szCs w:val="22"/>
          <w:lang w:val="en-US"/>
        </w:rPr>
        <w:t>return</w:t>
      </w:r>
      <w:proofErr w:type="gramEnd"/>
      <w:r w:rsidR="00EF3E1E">
        <w:rPr>
          <w:rFonts w:ascii="Helvetica" w:hAnsi="Helvetica" w:cs="Microsoft Sans Serif"/>
          <w:i/>
          <w:sz w:val="22"/>
          <w:szCs w:val="22"/>
          <w:lang w:val="en-US"/>
        </w:rPr>
        <w:t xml:space="preserve"> your answer from the function as plain text</w:t>
      </w:r>
      <w:r w:rsidR="00C43C09">
        <w:rPr>
          <w:rFonts w:ascii="Helvetica" w:hAnsi="Helvetica" w:cs="Microsoft Sans Serif"/>
          <w:sz w:val="22"/>
          <w:szCs w:val="22"/>
          <w:lang w:val="en-US"/>
        </w:rPr>
        <w:t>.</w:t>
      </w:r>
      <w:r w:rsidR="005B11EF" w:rsidRPr="007C760E">
        <w:rPr>
          <w:rFonts w:ascii="Helvetica" w:hAnsi="Helvetica" w:cs="Microsoft Sans Serif"/>
          <w:sz w:val="22"/>
          <w:szCs w:val="22"/>
          <w:lang w:val="en-US"/>
        </w:rPr>
        <w:t xml:space="preserve"> </w:t>
      </w:r>
      <w:r w:rsidR="00E140AD" w:rsidRPr="007C760E">
        <w:rPr>
          <w:rFonts w:ascii="Helvetica" w:hAnsi="Helvetica" w:cs="Microsoft Sans Serif"/>
          <w:sz w:val="22"/>
          <w:szCs w:val="22"/>
          <w:lang w:val="en-US"/>
        </w:rPr>
        <w:t>(</w:t>
      </w:r>
      <w:r w:rsidR="00092CB6">
        <w:rPr>
          <w:rFonts w:ascii="Helvetica" w:hAnsi="Helvetica" w:cs="Microsoft Sans Serif"/>
          <w:sz w:val="22"/>
          <w:szCs w:val="22"/>
          <w:lang w:val="en-US"/>
        </w:rPr>
        <w:t>H</w:t>
      </w:r>
      <w:r w:rsidR="00E140AD" w:rsidRPr="007C760E">
        <w:rPr>
          <w:rFonts w:ascii="Helvetica" w:hAnsi="Helvetica" w:cs="Microsoft Sans Serif"/>
          <w:sz w:val="22"/>
          <w:szCs w:val="22"/>
          <w:lang w:val="en-US"/>
        </w:rPr>
        <w:t>int: if you get an error message</w:t>
      </w:r>
      <w:r w:rsidR="00092CB6">
        <w:rPr>
          <w:rFonts w:ascii="Helvetica" w:hAnsi="Helvetica" w:cs="Microsoft Sans Serif"/>
          <w:sz w:val="22"/>
          <w:szCs w:val="22"/>
          <w:lang w:val="en-US"/>
        </w:rPr>
        <w:t xml:space="preserve"> that might be what’s expected</w:t>
      </w:r>
      <w:r w:rsidR="00F37A6C">
        <w:rPr>
          <w:rFonts w:ascii="Helvetica" w:hAnsi="Helvetica" w:cs="Microsoft Sans Serif"/>
          <w:sz w:val="22"/>
          <w:szCs w:val="22"/>
          <w:lang w:val="en-US"/>
        </w:rPr>
        <w:t>!</w:t>
      </w:r>
      <w:r w:rsidR="00092CB6">
        <w:rPr>
          <w:rFonts w:ascii="Helvetica" w:hAnsi="Helvetica" w:cs="Microsoft Sans Serif"/>
          <w:sz w:val="22"/>
          <w:szCs w:val="22"/>
          <w:lang w:val="en-US"/>
        </w:rPr>
        <w:t xml:space="preserve"> T</w:t>
      </w:r>
      <w:r w:rsidR="00E140AD" w:rsidRPr="007C760E">
        <w:rPr>
          <w:rFonts w:ascii="Helvetica" w:hAnsi="Helvetica" w:cs="Microsoft Sans Serif"/>
          <w:sz w:val="22"/>
          <w:szCs w:val="22"/>
          <w:lang w:val="en-US"/>
        </w:rPr>
        <w:t xml:space="preserve">ry and think about why you’re getting it </w:t>
      </w:r>
      <w:r w:rsidR="00092CB6">
        <w:rPr>
          <w:rFonts w:ascii="Helvetica" w:hAnsi="Helvetica" w:cs="Microsoft Sans Serif"/>
          <w:sz w:val="22"/>
          <w:szCs w:val="22"/>
          <w:lang w:val="en-US"/>
        </w:rPr>
        <w:t>-</w:t>
      </w:r>
      <w:r w:rsidR="00E140AD" w:rsidRPr="007C760E">
        <w:rPr>
          <w:rFonts w:ascii="Helvetica" w:hAnsi="Helvetica" w:cs="Microsoft Sans Serif"/>
          <w:sz w:val="22"/>
          <w:szCs w:val="22"/>
          <w:lang w:val="en-US"/>
        </w:rPr>
        <w:t xml:space="preserve"> think like a computer – run through the code you just wrote in your own head and see where it gets you) </w:t>
      </w:r>
      <w:r w:rsidR="00263166" w:rsidRPr="007C760E">
        <w:rPr>
          <w:rFonts w:ascii="Helvetica" w:hAnsi="Helvetica" w:cs="Microsoft Sans Serif"/>
          <w:sz w:val="22"/>
          <w:szCs w:val="22"/>
        </w:rPr>
        <w:t>[</w:t>
      </w:r>
      <w:r w:rsidR="007F3A8E" w:rsidRPr="007C760E">
        <w:rPr>
          <w:rFonts w:ascii="Helvetica" w:hAnsi="Helvetica" w:cs="Microsoft Sans Serif"/>
          <w:sz w:val="22"/>
          <w:szCs w:val="22"/>
        </w:rPr>
        <w:t>2</w:t>
      </w:r>
      <w:r w:rsidR="00263166" w:rsidRPr="007C760E">
        <w:rPr>
          <w:rFonts w:ascii="Helvetica" w:hAnsi="Helvetica" w:cs="Microsoft Sans Serif"/>
          <w:sz w:val="22"/>
          <w:szCs w:val="22"/>
        </w:rPr>
        <w:t xml:space="preserve"> marks]</w:t>
      </w:r>
    </w:p>
    <w:p w14:paraId="057CC626" w14:textId="77777777" w:rsidR="008F6524" w:rsidRPr="007C760E" w:rsidRDefault="008F6524" w:rsidP="00C74849">
      <w:pPr>
        <w:ind w:left="284" w:hanging="284"/>
        <w:rPr>
          <w:rFonts w:ascii="Helvetica" w:hAnsi="Helvetica" w:cs="Microsoft Sans Serif"/>
          <w:sz w:val="22"/>
          <w:szCs w:val="22"/>
          <w:u w:val="single"/>
        </w:rPr>
      </w:pPr>
    </w:p>
    <w:p w14:paraId="435F6509" w14:textId="73E72DF1" w:rsidR="00C6578B" w:rsidRPr="007C760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rPr>
        <w:t>2</w:t>
      </w:r>
      <w:r w:rsidR="00A1296C">
        <w:rPr>
          <w:rFonts w:ascii="Helvetica" w:hAnsi="Helvetica" w:cs="Microsoft Sans Serif"/>
          <w:sz w:val="22"/>
          <w:szCs w:val="22"/>
        </w:rPr>
        <w:t>7</w:t>
      </w:r>
      <w:r w:rsidR="008F6524" w:rsidRPr="007C760E">
        <w:rPr>
          <w:rFonts w:ascii="Helvetica" w:hAnsi="Helvetica" w:cs="Microsoft Sans Serif"/>
          <w:sz w:val="22"/>
          <w:szCs w:val="22"/>
        </w:rPr>
        <w:t>.)</w:t>
      </w:r>
      <w:r w:rsidR="00DC301F" w:rsidRPr="007C760E">
        <w:rPr>
          <w:rFonts w:ascii="Helvetica" w:hAnsi="Helvetica" w:cs="Microsoft Sans Serif"/>
          <w:sz w:val="22"/>
          <w:szCs w:val="22"/>
        </w:rPr>
        <w:t xml:space="preserve"> </w:t>
      </w:r>
      <w:proofErr w:type="gramStart"/>
      <w:r w:rsidR="008F6524" w:rsidRPr="007C760E">
        <w:rPr>
          <w:rFonts w:ascii="Helvetica" w:hAnsi="Helvetica" w:cs="Microsoft Sans Serif"/>
          <w:sz w:val="22"/>
          <w:szCs w:val="22"/>
          <w:lang w:val="en-US"/>
        </w:rPr>
        <w:t>E</w:t>
      </w:r>
      <w:r w:rsidR="00C6578B" w:rsidRPr="007C760E">
        <w:rPr>
          <w:rFonts w:ascii="Helvetica" w:hAnsi="Helvetica" w:cs="Microsoft Sans Serif"/>
          <w:sz w:val="22"/>
          <w:szCs w:val="22"/>
          <w:lang w:val="en-US"/>
        </w:rPr>
        <w:t>dit</w:t>
      </w:r>
      <w:proofErr w:type="gramEnd"/>
      <w:r w:rsidR="00C6578B" w:rsidRPr="007C760E">
        <w:rPr>
          <w:rFonts w:ascii="Helvetica" w:hAnsi="Helvetica" w:cs="Microsoft Sans Serif"/>
          <w:sz w:val="22"/>
          <w:szCs w:val="22"/>
          <w:lang w:val="en-US"/>
        </w:rPr>
        <w:t xml:space="preserve"> the </w:t>
      </w:r>
      <w:r w:rsidR="008F6524" w:rsidRPr="00C43C09">
        <w:rPr>
          <w:rFonts w:ascii="Helvetica" w:hAnsi="Helvetica" w:cs="Microsoft Sans Serif"/>
          <w:b/>
          <w:i/>
          <w:sz w:val="22"/>
          <w:szCs w:val="22"/>
          <w:lang w:val="en-US"/>
        </w:rPr>
        <w:t>spiral</w:t>
      </w:r>
      <w:r w:rsidR="008F6524" w:rsidRPr="007C760E">
        <w:rPr>
          <w:rFonts w:ascii="Helvetica" w:hAnsi="Helvetica" w:cs="Microsoft Sans Serif"/>
          <w:sz w:val="22"/>
          <w:szCs w:val="22"/>
          <w:lang w:val="en-US"/>
        </w:rPr>
        <w:t xml:space="preserve"> function </w:t>
      </w:r>
      <w:r w:rsidR="00C43C09">
        <w:rPr>
          <w:rFonts w:ascii="Helvetica" w:hAnsi="Helvetica" w:cs="Microsoft Sans Serif"/>
          <w:sz w:val="22"/>
          <w:szCs w:val="22"/>
          <w:lang w:val="en-US"/>
        </w:rPr>
        <w:t>to get it to work.  Now make a new function</w:t>
      </w:r>
      <w:r w:rsidR="008F6524" w:rsidRPr="007C760E">
        <w:rPr>
          <w:rFonts w:ascii="Helvetica" w:hAnsi="Helvetica" w:cs="Microsoft Sans Serif"/>
          <w:sz w:val="22"/>
          <w:szCs w:val="22"/>
          <w:lang w:val="en-US"/>
        </w:rPr>
        <w:t xml:space="preserve"> </w:t>
      </w:r>
      <w:proofErr w:type="spellStart"/>
      <w:r w:rsidR="00C43C09">
        <w:rPr>
          <w:rFonts w:ascii="Helvetica" w:hAnsi="Helvetica" w:cs="Microsoft Sans Serif"/>
          <w:b/>
          <w:i/>
          <w:sz w:val="22"/>
          <w:szCs w:val="22"/>
        </w:rPr>
        <w:t>draw_</w:t>
      </w:r>
      <w:r w:rsidR="00C6578B" w:rsidRPr="007C760E">
        <w:rPr>
          <w:rFonts w:ascii="Helvetica" w:hAnsi="Helvetica" w:cs="Microsoft Sans Serif"/>
          <w:b/>
          <w:i/>
          <w:sz w:val="22"/>
          <w:szCs w:val="22"/>
        </w:rPr>
        <w:t>spiral</w:t>
      </w:r>
      <w:proofErr w:type="spellEnd"/>
      <w:r w:rsidR="008F6524" w:rsidRPr="007C760E">
        <w:rPr>
          <w:rFonts w:ascii="Helvetica" w:hAnsi="Helvetica" w:cs="Microsoft Sans Serif"/>
          <w:sz w:val="22"/>
          <w:szCs w:val="22"/>
          <w:lang w:val="en-US"/>
        </w:rPr>
        <w:t xml:space="preserve">. </w:t>
      </w:r>
      <w:r w:rsidR="00C43C09">
        <w:rPr>
          <w:rFonts w:ascii="Helvetica" w:hAnsi="Helvetica" w:cs="Microsoft Sans Serif"/>
          <w:sz w:val="22"/>
          <w:szCs w:val="22"/>
          <w:lang w:val="en-US"/>
        </w:rPr>
        <w:t xml:space="preserve">That will open a new plot, draw a spiral and then return the same text answer from the </w:t>
      </w:r>
      <w:r w:rsidR="00C43C09" w:rsidRPr="00C43C09">
        <w:rPr>
          <w:rFonts w:ascii="Helvetica" w:hAnsi="Helvetica" w:cs="Microsoft Sans Serif"/>
          <w:b/>
          <w:i/>
          <w:sz w:val="22"/>
          <w:szCs w:val="22"/>
          <w:lang w:val="en-US"/>
        </w:rPr>
        <w:t>spiral</w:t>
      </w:r>
      <w:r w:rsidR="00C43C09">
        <w:rPr>
          <w:rFonts w:ascii="Helvetica" w:hAnsi="Helvetica" w:cs="Microsoft Sans Serif"/>
          <w:sz w:val="22"/>
          <w:szCs w:val="22"/>
          <w:lang w:val="en-US"/>
        </w:rPr>
        <w:t xml:space="preserve"> function (try doing this so that you don’t have to include two copies of the text answer in your code). </w:t>
      </w:r>
      <w:r w:rsidR="008F6524" w:rsidRPr="007C760E">
        <w:rPr>
          <w:rFonts w:ascii="Helvetica" w:hAnsi="Helvetica" w:cs="Microsoft Sans Serif"/>
          <w:sz w:val="22"/>
          <w:szCs w:val="22"/>
          <w:lang w:val="en-US"/>
        </w:rPr>
        <w:t xml:space="preserve"> </w:t>
      </w:r>
      <w:r w:rsidR="00F93C35">
        <w:rPr>
          <w:rFonts w:ascii="Helvetica" w:hAnsi="Helvetica" w:cs="Microsoft Sans Serif"/>
          <w:sz w:val="22"/>
          <w:szCs w:val="22"/>
          <w:lang w:val="en-US"/>
        </w:rPr>
        <w:t>(Hint: t</w:t>
      </w:r>
      <w:r w:rsidR="008F6524" w:rsidRPr="007C760E">
        <w:rPr>
          <w:rFonts w:ascii="Helvetica" w:hAnsi="Helvetica" w:cs="Microsoft Sans Serif"/>
          <w:sz w:val="22"/>
          <w:szCs w:val="22"/>
          <w:lang w:val="en-US"/>
        </w:rPr>
        <w:t>he edit should make it</w:t>
      </w:r>
      <w:r w:rsidR="00C6578B" w:rsidRPr="007C760E">
        <w:rPr>
          <w:rFonts w:ascii="Helvetica" w:hAnsi="Helvetica" w:cs="Microsoft Sans Serif"/>
          <w:sz w:val="22"/>
          <w:szCs w:val="22"/>
          <w:lang w:val="en-US"/>
        </w:rPr>
        <w:t xml:space="preserve"> so that </w:t>
      </w:r>
      <w:r w:rsidR="008F6524" w:rsidRPr="007C760E">
        <w:rPr>
          <w:rFonts w:ascii="Helvetica" w:hAnsi="Helvetica" w:cs="Microsoft Sans Serif"/>
          <w:sz w:val="22"/>
          <w:szCs w:val="22"/>
          <w:lang w:val="en-US"/>
        </w:rPr>
        <w:t>spiral will only act if it’s called with</w:t>
      </w:r>
      <w:r w:rsidR="00C6578B" w:rsidRPr="007C760E">
        <w:rPr>
          <w:rFonts w:ascii="Helvetica" w:hAnsi="Helvetica" w:cs="Microsoft Sans Serif"/>
          <w:sz w:val="22"/>
          <w:szCs w:val="22"/>
          <w:lang w:val="en-US"/>
        </w:rPr>
        <w:t xml:space="preserve"> a </w:t>
      </w:r>
      <w:r w:rsidR="008F6524" w:rsidRPr="007C760E">
        <w:rPr>
          <w:rFonts w:ascii="Helvetica" w:hAnsi="Helvetica" w:cs="Microsoft Sans Serif"/>
          <w:sz w:val="22"/>
          <w:szCs w:val="22"/>
          <w:lang w:val="en-US"/>
        </w:rPr>
        <w:t xml:space="preserve">line </w:t>
      </w:r>
      <w:r w:rsidR="00C6578B" w:rsidRPr="007C760E">
        <w:rPr>
          <w:rFonts w:ascii="Helvetica" w:hAnsi="Helvetica" w:cs="Microsoft Sans Serif"/>
          <w:sz w:val="22"/>
          <w:szCs w:val="22"/>
          <w:lang w:val="en-US"/>
        </w:rPr>
        <w:t xml:space="preserve">length </w:t>
      </w:r>
      <w:r w:rsidR="008F6524" w:rsidRPr="007C760E">
        <w:rPr>
          <w:rFonts w:ascii="Helvetica" w:hAnsi="Helvetica" w:cs="Microsoft Sans Serif"/>
          <w:sz w:val="22"/>
          <w:szCs w:val="22"/>
          <w:lang w:val="en-US"/>
        </w:rPr>
        <w:t xml:space="preserve">that’s above a certain </w:t>
      </w:r>
      <w:r w:rsidR="00F93C35">
        <w:rPr>
          <w:rFonts w:ascii="Helvetica" w:hAnsi="Helvetica" w:cs="Microsoft Sans Serif"/>
          <w:sz w:val="22"/>
          <w:szCs w:val="22"/>
          <w:lang w:val="en-US"/>
        </w:rPr>
        <w:t>threshold</w:t>
      </w:r>
      <w:r w:rsidR="008F6524" w:rsidRPr="007C760E">
        <w:rPr>
          <w:rFonts w:ascii="Helvetica" w:hAnsi="Helvetica" w:cs="Microsoft Sans Serif"/>
          <w:sz w:val="22"/>
          <w:szCs w:val="22"/>
          <w:lang w:val="en-US"/>
        </w:rPr>
        <w:t xml:space="preserve"> </w:t>
      </w:r>
      <w:r w:rsidR="00263166" w:rsidRPr="007C760E">
        <w:rPr>
          <w:rFonts w:ascii="Helvetica" w:hAnsi="Helvetica" w:cs="Microsoft Sans Serif"/>
          <w:sz w:val="22"/>
          <w:szCs w:val="22"/>
          <w:lang w:val="en-US"/>
        </w:rPr>
        <w:t>[</w:t>
      </w:r>
      <w:r w:rsidR="00070CF8" w:rsidRPr="007C760E">
        <w:rPr>
          <w:rFonts w:ascii="Helvetica" w:hAnsi="Helvetica" w:cs="Microsoft Sans Serif"/>
          <w:sz w:val="22"/>
          <w:szCs w:val="22"/>
          <w:lang w:val="en-US"/>
        </w:rPr>
        <w:t>3</w:t>
      </w:r>
      <w:r w:rsidR="00263166" w:rsidRPr="007C760E">
        <w:rPr>
          <w:rFonts w:ascii="Helvetica" w:hAnsi="Helvetica" w:cs="Microsoft Sans Serif"/>
          <w:sz w:val="22"/>
          <w:szCs w:val="22"/>
          <w:lang w:val="en-US"/>
        </w:rPr>
        <w:t xml:space="preserve"> marks]</w:t>
      </w:r>
    </w:p>
    <w:p w14:paraId="55B681B7" w14:textId="77777777" w:rsidR="008F6524" w:rsidRPr="007C760E" w:rsidRDefault="008F6524" w:rsidP="00C74849">
      <w:pPr>
        <w:ind w:left="284" w:hanging="284"/>
        <w:rPr>
          <w:rFonts w:ascii="Helvetica" w:hAnsi="Helvetica" w:cs="Microsoft Sans Serif"/>
          <w:sz w:val="22"/>
          <w:szCs w:val="22"/>
          <w:lang w:val="en-US"/>
        </w:rPr>
      </w:pPr>
    </w:p>
    <w:p w14:paraId="6A30AC02" w14:textId="5D4B5DAA" w:rsidR="004B1A69" w:rsidRPr="007C760E" w:rsidRDefault="0091557F" w:rsidP="00C74849">
      <w:pPr>
        <w:ind w:left="284" w:hanging="284"/>
        <w:rPr>
          <w:rFonts w:ascii="Helvetica" w:hAnsi="Helvetica" w:cs="Microsoft Sans Serif"/>
          <w:sz w:val="22"/>
          <w:szCs w:val="22"/>
        </w:rPr>
      </w:pPr>
      <w:r w:rsidRPr="007C760E">
        <w:rPr>
          <w:rFonts w:ascii="Helvetica" w:hAnsi="Helvetica" w:cs="Microsoft Sans Serif"/>
          <w:sz w:val="22"/>
          <w:szCs w:val="22"/>
          <w:lang w:val="en-US"/>
        </w:rPr>
        <w:t>2</w:t>
      </w:r>
      <w:r w:rsidR="00A1296C">
        <w:rPr>
          <w:rFonts w:ascii="Helvetica" w:hAnsi="Helvetica" w:cs="Microsoft Sans Serif"/>
          <w:sz w:val="22"/>
          <w:szCs w:val="22"/>
          <w:lang w:val="en-US"/>
        </w:rPr>
        <w:t>8</w:t>
      </w:r>
      <w:r w:rsidR="009C2DCB" w:rsidRPr="007C760E">
        <w:rPr>
          <w:rFonts w:ascii="Helvetica" w:hAnsi="Helvetica" w:cs="Microsoft Sans Serif"/>
          <w:sz w:val="22"/>
          <w:szCs w:val="22"/>
          <w:lang w:val="en-US"/>
        </w:rPr>
        <w:t>.)</w:t>
      </w:r>
      <w:r w:rsidR="007C40C1" w:rsidRPr="007C760E">
        <w:rPr>
          <w:rFonts w:ascii="Helvetica" w:hAnsi="Helvetica" w:cs="Microsoft Sans Serif"/>
          <w:sz w:val="22"/>
          <w:szCs w:val="22"/>
          <w:lang w:val="en-US"/>
        </w:rPr>
        <w:t xml:space="preserve"> </w:t>
      </w:r>
      <w:proofErr w:type="gramStart"/>
      <w:r w:rsidR="009C2DCB" w:rsidRPr="007C760E">
        <w:rPr>
          <w:rFonts w:ascii="Helvetica" w:hAnsi="Helvetica" w:cs="Microsoft Sans Serif"/>
          <w:sz w:val="22"/>
          <w:szCs w:val="22"/>
          <w:lang w:val="en-US"/>
        </w:rPr>
        <w:t>N</w:t>
      </w:r>
      <w:r w:rsidR="00C6578B" w:rsidRPr="007C760E">
        <w:rPr>
          <w:rFonts w:ascii="Helvetica" w:hAnsi="Helvetica" w:cs="Microsoft Sans Serif"/>
          <w:sz w:val="22"/>
          <w:szCs w:val="22"/>
          <w:lang w:val="en-US"/>
        </w:rPr>
        <w:t>ow</w:t>
      </w:r>
      <w:proofErr w:type="gramEnd"/>
      <w:r w:rsidR="00C6578B" w:rsidRPr="007C760E">
        <w:rPr>
          <w:rFonts w:ascii="Helvetica" w:hAnsi="Helvetica" w:cs="Microsoft Sans Serif"/>
          <w:sz w:val="22"/>
          <w:szCs w:val="22"/>
          <w:lang w:val="en-US"/>
        </w:rPr>
        <w:t xml:space="preserve">, </w:t>
      </w:r>
      <w:r w:rsidR="00047A0F" w:rsidRPr="007C760E">
        <w:rPr>
          <w:rFonts w:ascii="Helvetica" w:hAnsi="Helvetica" w:cs="Microsoft Sans Serif"/>
          <w:sz w:val="22"/>
          <w:szCs w:val="22"/>
          <w:lang w:val="en-US"/>
        </w:rPr>
        <w:t xml:space="preserve">copy </w:t>
      </w:r>
      <w:r w:rsidR="00B97782">
        <w:rPr>
          <w:rFonts w:ascii="Helvetica" w:hAnsi="Helvetica" w:cs="Microsoft Sans Serif"/>
          <w:sz w:val="22"/>
          <w:szCs w:val="22"/>
          <w:lang w:val="en-US"/>
        </w:rPr>
        <w:t xml:space="preserve">and paste </w:t>
      </w:r>
      <w:r w:rsidR="00047A0F" w:rsidRPr="007C760E">
        <w:rPr>
          <w:rFonts w:ascii="Helvetica" w:hAnsi="Helvetica" w:cs="Microsoft Sans Serif"/>
          <w:sz w:val="22"/>
          <w:szCs w:val="22"/>
          <w:lang w:val="en-US"/>
        </w:rPr>
        <w:t>the</w:t>
      </w:r>
      <w:r w:rsidR="00707406">
        <w:rPr>
          <w:rFonts w:ascii="Helvetica" w:hAnsi="Helvetica" w:cs="Microsoft Sans Serif"/>
          <w:sz w:val="22"/>
          <w:szCs w:val="22"/>
          <w:lang w:val="en-US"/>
        </w:rPr>
        <w:t xml:space="preserve"> contents of the (fixed)</w:t>
      </w:r>
      <w:r w:rsidR="00047A0F" w:rsidRPr="007C760E">
        <w:rPr>
          <w:rFonts w:ascii="Helvetica" w:hAnsi="Helvetica" w:cs="Microsoft Sans Serif"/>
          <w:sz w:val="22"/>
          <w:szCs w:val="22"/>
          <w:lang w:val="en-US"/>
        </w:rPr>
        <w:t xml:space="preserve"> </w:t>
      </w:r>
      <w:r w:rsidR="00047A0F" w:rsidRPr="007C760E">
        <w:rPr>
          <w:rFonts w:ascii="Helvetica" w:hAnsi="Helvetica" w:cs="Microsoft Sans Serif"/>
          <w:b/>
          <w:i/>
          <w:sz w:val="22"/>
          <w:szCs w:val="22"/>
        </w:rPr>
        <w:t>spira</w:t>
      </w:r>
      <w:r w:rsidR="00707406">
        <w:rPr>
          <w:rFonts w:ascii="Helvetica" w:hAnsi="Helvetica" w:cs="Microsoft Sans Serif"/>
          <w:b/>
          <w:i/>
          <w:sz w:val="22"/>
          <w:szCs w:val="22"/>
        </w:rPr>
        <w:t>l</w:t>
      </w:r>
      <w:r w:rsidR="00047A0F" w:rsidRPr="007C760E">
        <w:rPr>
          <w:rFonts w:ascii="Helvetica" w:hAnsi="Helvetica" w:cs="Microsoft Sans Serif"/>
          <w:sz w:val="22"/>
          <w:szCs w:val="22"/>
          <w:lang w:val="en-US"/>
        </w:rPr>
        <w:t xml:space="preserve"> function and rename the copy </w:t>
      </w:r>
      <w:r w:rsidR="00047A0F" w:rsidRPr="007C760E">
        <w:rPr>
          <w:rFonts w:ascii="Helvetica" w:hAnsi="Helvetica" w:cs="Microsoft Sans Serif"/>
          <w:b/>
          <w:i/>
          <w:sz w:val="22"/>
          <w:szCs w:val="22"/>
        </w:rPr>
        <w:t>tree</w:t>
      </w:r>
      <w:r w:rsidR="00707406" w:rsidRPr="00707406">
        <w:rPr>
          <w:rFonts w:ascii="Helvetica" w:hAnsi="Helvetica" w:cs="Microsoft Sans Serif"/>
          <w:i/>
          <w:sz w:val="22"/>
          <w:szCs w:val="22"/>
        </w:rPr>
        <w:t>.</w:t>
      </w:r>
      <w:r w:rsidR="00047A0F" w:rsidRPr="007C760E">
        <w:rPr>
          <w:rFonts w:ascii="Helvetica" w:hAnsi="Helvetica" w:cs="Microsoft Sans Serif"/>
          <w:sz w:val="22"/>
          <w:szCs w:val="22"/>
          <w:lang w:val="en-US"/>
        </w:rPr>
        <w:t xml:space="preserve">  I</w:t>
      </w:r>
      <w:r w:rsidR="00C6578B" w:rsidRPr="007C760E">
        <w:rPr>
          <w:rFonts w:ascii="Helvetica" w:hAnsi="Helvetica" w:cs="Microsoft Sans Serif"/>
          <w:sz w:val="22"/>
          <w:szCs w:val="22"/>
          <w:lang w:val="en-US"/>
        </w:rPr>
        <w:t xml:space="preserve">nstead </w:t>
      </w:r>
      <w:r w:rsidR="00047A0F" w:rsidRPr="007C760E">
        <w:rPr>
          <w:rFonts w:ascii="Helvetica" w:hAnsi="Helvetica" w:cs="Microsoft Sans Serif"/>
          <w:sz w:val="22"/>
          <w:szCs w:val="22"/>
          <w:lang w:val="en-US"/>
        </w:rPr>
        <w:t xml:space="preserve">of </w:t>
      </w:r>
      <w:r w:rsidR="00C6578B" w:rsidRPr="007C760E">
        <w:rPr>
          <w:rFonts w:ascii="Helvetica" w:hAnsi="Helvetica" w:cs="Microsoft Sans Serif"/>
          <w:sz w:val="22"/>
          <w:szCs w:val="22"/>
          <w:lang w:val="en-US"/>
        </w:rPr>
        <w:t xml:space="preserve">having </w:t>
      </w:r>
      <w:r w:rsidR="00047A0F" w:rsidRPr="007C760E">
        <w:rPr>
          <w:rFonts w:ascii="Helvetica" w:hAnsi="Helvetica" w:cs="Microsoft Sans Serif"/>
          <w:b/>
          <w:i/>
          <w:sz w:val="22"/>
          <w:szCs w:val="22"/>
        </w:rPr>
        <w:t>tree</w:t>
      </w:r>
      <w:r w:rsidR="00C6578B" w:rsidRPr="007C760E">
        <w:rPr>
          <w:rFonts w:ascii="Helvetica" w:hAnsi="Helvetica" w:cs="Microsoft Sans Serif"/>
          <w:sz w:val="22"/>
          <w:szCs w:val="22"/>
          <w:lang w:val="en-US"/>
        </w:rPr>
        <w:t xml:space="preserve"> call itself only </w:t>
      </w:r>
      <w:r w:rsidR="00BB548D" w:rsidRPr="007C760E">
        <w:rPr>
          <w:rFonts w:ascii="Helvetica" w:hAnsi="Helvetica" w:cs="Microsoft Sans Serif"/>
          <w:sz w:val="22"/>
          <w:szCs w:val="22"/>
          <w:lang w:val="en-US"/>
        </w:rPr>
        <w:t>once</w:t>
      </w:r>
      <w:r w:rsidR="00047A0F" w:rsidRPr="007C760E">
        <w:rPr>
          <w:rFonts w:ascii="Helvetica" w:hAnsi="Helvetica" w:cs="Microsoft Sans Serif"/>
          <w:sz w:val="22"/>
          <w:szCs w:val="22"/>
          <w:lang w:val="en-US"/>
        </w:rPr>
        <w:t xml:space="preserve"> (as </w:t>
      </w:r>
      <w:r w:rsidR="00047A0F" w:rsidRPr="007C760E">
        <w:rPr>
          <w:rFonts w:ascii="Helvetica" w:hAnsi="Helvetica" w:cs="Microsoft Sans Serif"/>
          <w:b/>
          <w:i/>
          <w:sz w:val="22"/>
          <w:szCs w:val="22"/>
        </w:rPr>
        <w:t>spira</w:t>
      </w:r>
      <w:r w:rsidR="00707406">
        <w:rPr>
          <w:rFonts w:ascii="Helvetica" w:hAnsi="Helvetica" w:cs="Microsoft Sans Serif"/>
          <w:b/>
          <w:i/>
          <w:sz w:val="22"/>
          <w:szCs w:val="22"/>
        </w:rPr>
        <w:t>l</w:t>
      </w:r>
      <w:r w:rsidR="00944CE7" w:rsidRPr="007C760E">
        <w:rPr>
          <w:rFonts w:ascii="Helvetica" w:hAnsi="Helvetica" w:cs="Microsoft Sans Serif"/>
          <w:sz w:val="22"/>
          <w:szCs w:val="22"/>
          <w:lang w:val="en-US"/>
        </w:rPr>
        <w:t xml:space="preserve"> did</w:t>
      </w:r>
      <w:r w:rsidR="00047A0F"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w:t>
      </w:r>
      <w:r w:rsidR="00047A0F" w:rsidRPr="007C760E">
        <w:rPr>
          <w:rFonts w:ascii="Helvetica" w:hAnsi="Helvetica" w:cs="Microsoft Sans Serif"/>
          <w:sz w:val="22"/>
          <w:szCs w:val="22"/>
          <w:lang w:val="en-US"/>
        </w:rPr>
        <w:t xml:space="preserve"> you should</w:t>
      </w:r>
      <w:r w:rsidR="00BB548D" w:rsidRPr="007C760E">
        <w:rPr>
          <w:rFonts w:ascii="Helvetica" w:hAnsi="Helvetica" w:cs="Microsoft Sans Serif"/>
          <w:sz w:val="22"/>
          <w:szCs w:val="22"/>
          <w:lang w:val="en-US"/>
        </w:rPr>
        <w:t xml:space="preserve"> have it call itself twice: with directions that are 45 degrees to the right and 45 degrees to the left.  Also, make the length of each subsequent call 0.65 times the length of the previous call </w:t>
      </w:r>
      <w:r w:rsidR="004E0D1E"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instead of 0.9</w:t>
      </w:r>
      <w:r w:rsidR="00024245" w:rsidRPr="007C760E">
        <w:rPr>
          <w:rFonts w:ascii="Helvetica" w:hAnsi="Helvetica" w:cs="Microsoft Sans Serif"/>
          <w:sz w:val="22"/>
          <w:szCs w:val="22"/>
          <w:lang w:val="en-US"/>
        </w:rPr>
        <w:t>5</w:t>
      </w:r>
      <w:r w:rsidR="00BB548D" w:rsidRPr="007C760E">
        <w:rPr>
          <w:rFonts w:ascii="Helvetica" w:hAnsi="Helvetica" w:cs="Microsoft Sans Serif"/>
          <w:sz w:val="22"/>
          <w:szCs w:val="22"/>
          <w:lang w:val="en-US"/>
        </w:rPr>
        <w:t xml:space="preserve"> as it was for drawing the </w:t>
      </w:r>
      <w:r w:rsidR="00BB548D" w:rsidRPr="00707406">
        <w:rPr>
          <w:rFonts w:ascii="Helvetica" w:hAnsi="Helvetica" w:cs="Microsoft Sans Serif"/>
          <w:b/>
          <w:i/>
          <w:sz w:val="22"/>
          <w:szCs w:val="22"/>
          <w:lang w:val="en-US"/>
        </w:rPr>
        <w:t>spiral</w:t>
      </w:r>
      <w:r w:rsidR="004E0D1E"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w:t>
      </w:r>
      <w:r w:rsidR="004E0D1E" w:rsidRPr="007C760E">
        <w:rPr>
          <w:rFonts w:ascii="Helvetica" w:hAnsi="Helvetica" w:cs="Microsoft Sans Serif"/>
          <w:sz w:val="22"/>
          <w:szCs w:val="22"/>
          <w:lang w:val="en-US"/>
        </w:rPr>
        <w:t xml:space="preserve">  Don’t forget that </w:t>
      </w:r>
      <w:r w:rsidR="004E0D1E" w:rsidRPr="007C760E">
        <w:rPr>
          <w:rFonts w:ascii="Helvetica" w:hAnsi="Helvetica" w:cs="Microsoft Sans Serif"/>
          <w:b/>
          <w:i/>
          <w:sz w:val="22"/>
          <w:szCs w:val="22"/>
        </w:rPr>
        <w:t>tree</w:t>
      </w:r>
      <w:r w:rsidR="004E0D1E" w:rsidRPr="007C760E">
        <w:rPr>
          <w:rFonts w:ascii="Helvetica" w:hAnsi="Helvetica" w:cs="Microsoft Sans Serif"/>
          <w:sz w:val="22"/>
          <w:szCs w:val="22"/>
          <w:lang w:val="en-US"/>
        </w:rPr>
        <w:t xml:space="preserve"> should still call </w:t>
      </w:r>
      <w:r w:rsidR="004E0D1E" w:rsidRPr="007C760E">
        <w:rPr>
          <w:rFonts w:ascii="Helvetica" w:hAnsi="Helvetica" w:cs="Microsoft Sans Serif"/>
          <w:b/>
          <w:i/>
          <w:sz w:val="22"/>
          <w:szCs w:val="22"/>
        </w:rPr>
        <w:t>turtle</w:t>
      </w:r>
      <w:r w:rsidR="004E0D1E" w:rsidRPr="007C760E">
        <w:rPr>
          <w:rFonts w:ascii="Helvetica" w:hAnsi="Helvetica" w:cs="Microsoft Sans Serif"/>
          <w:sz w:val="22"/>
          <w:szCs w:val="22"/>
          <w:lang w:val="en-US"/>
        </w:rPr>
        <w:t xml:space="preserve"> once as well as </w:t>
      </w:r>
      <w:r w:rsidR="004E0D1E" w:rsidRPr="007C760E">
        <w:rPr>
          <w:rFonts w:ascii="Helvetica" w:hAnsi="Helvetica" w:cs="Microsoft Sans Serif"/>
          <w:b/>
          <w:i/>
          <w:sz w:val="22"/>
          <w:szCs w:val="22"/>
        </w:rPr>
        <w:t>tree</w:t>
      </w:r>
      <w:r w:rsidR="004E0D1E" w:rsidRPr="007C760E">
        <w:rPr>
          <w:rFonts w:ascii="Helvetica" w:hAnsi="Helvetica" w:cs="Microsoft Sans Serif"/>
          <w:sz w:val="22"/>
          <w:szCs w:val="22"/>
          <w:lang w:val="en-US"/>
        </w:rPr>
        <w:t xml:space="preserve"> twice.</w:t>
      </w:r>
      <w:r w:rsidR="00BB548D" w:rsidRPr="007C760E">
        <w:rPr>
          <w:rFonts w:ascii="Helvetica" w:hAnsi="Helvetica" w:cs="Microsoft Sans Serif"/>
          <w:sz w:val="22"/>
          <w:szCs w:val="22"/>
          <w:lang w:val="en-US"/>
        </w:rPr>
        <w:t xml:space="preserve">  You should get an attractive tree shape</w:t>
      </w:r>
      <w:r w:rsidR="004E0D1E" w:rsidRPr="007C760E">
        <w:rPr>
          <w:rFonts w:ascii="Helvetica" w:hAnsi="Helvetica" w:cs="Microsoft Sans Serif"/>
          <w:sz w:val="22"/>
          <w:szCs w:val="22"/>
          <w:lang w:val="en-US"/>
        </w:rPr>
        <w:t xml:space="preserve"> as your output</w:t>
      </w:r>
      <w:r w:rsidR="00BB548D" w:rsidRPr="007C760E">
        <w:rPr>
          <w:rFonts w:ascii="Helvetica" w:hAnsi="Helvetica" w:cs="Microsoft Sans Serif"/>
          <w:sz w:val="22"/>
          <w:szCs w:val="22"/>
          <w:lang w:val="en-US"/>
        </w:rPr>
        <w:t>.</w:t>
      </w:r>
      <w:r w:rsidR="00707406">
        <w:rPr>
          <w:rFonts w:ascii="Helvetica" w:hAnsi="Helvetica" w:cs="Microsoft Sans Serif"/>
          <w:sz w:val="22"/>
          <w:szCs w:val="22"/>
          <w:lang w:val="en-US"/>
        </w:rPr>
        <w:t xml:space="preserve">  Because the </w:t>
      </w:r>
      <w:r w:rsidR="00707406" w:rsidRPr="00707406">
        <w:rPr>
          <w:rFonts w:ascii="Helvetica" w:hAnsi="Helvetica" w:cs="Microsoft Sans Serif"/>
          <w:b/>
          <w:i/>
          <w:sz w:val="22"/>
          <w:szCs w:val="22"/>
          <w:lang w:val="en-US"/>
        </w:rPr>
        <w:t>tree</w:t>
      </w:r>
      <w:r w:rsidR="00707406">
        <w:rPr>
          <w:rFonts w:ascii="Helvetica" w:hAnsi="Helvetica" w:cs="Microsoft Sans Serif"/>
          <w:sz w:val="22"/>
          <w:szCs w:val="22"/>
          <w:lang w:val="en-US"/>
        </w:rPr>
        <w:t xml:space="preserve"> function should not open a new plot, use another function </w:t>
      </w:r>
      <w:proofErr w:type="spellStart"/>
      <w:r w:rsidR="00707406" w:rsidRPr="00707406">
        <w:rPr>
          <w:rFonts w:ascii="Helvetica" w:hAnsi="Helvetica" w:cs="Microsoft Sans Serif"/>
          <w:b/>
          <w:i/>
          <w:sz w:val="22"/>
          <w:szCs w:val="22"/>
          <w:lang w:val="en-US"/>
        </w:rPr>
        <w:t>draw_tree</w:t>
      </w:r>
      <w:proofErr w:type="spellEnd"/>
      <w:r w:rsidR="00707406">
        <w:rPr>
          <w:rFonts w:ascii="Helvetica" w:hAnsi="Helvetica" w:cs="Microsoft Sans Serif"/>
          <w:sz w:val="22"/>
          <w:szCs w:val="22"/>
          <w:lang w:val="en-US"/>
        </w:rPr>
        <w:t xml:space="preserve"> to do this and to call tree with suitable parameters so that just running </w:t>
      </w:r>
      <w:proofErr w:type="spellStart"/>
      <w:r w:rsidR="00707406" w:rsidRPr="00707406">
        <w:rPr>
          <w:rFonts w:ascii="Helvetica" w:hAnsi="Helvetica" w:cs="Microsoft Sans Serif"/>
          <w:b/>
          <w:i/>
          <w:sz w:val="22"/>
          <w:szCs w:val="22"/>
          <w:lang w:val="en-US"/>
        </w:rPr>
        <w:t>draw_tree</w:t>
      </w:r>
      <w:proofErr w:type="spellEnd"/>
      <w:r w:rsidR="00707406">
        <w:rPr>
          <w:rFonts w:ascii="Helvetica" w:hAnsi="Helvetica" w:cs="Microsoft Sans Serif"/>
          <w:sz w:val="22"/>
          <w:szCs w:val="22"/>
          <w:lang w:val="en-US"/>
        </w:rPr>
        <w:t xml:space="preserve"> does everything to make a nice tree plot.</w:t>
      </w:r>
      <w:r w:rsidR="005B11EF" w:rsidRPr="007C760E">
        <w:rPr>
          <w:rFonts w:ascii="Helvetica" w:hAnsi="Helvetica" w:cs="Microsoft Sans Serif"/>
          <w:sz w:val="22"/>
          <w:szCs w:val="22"/>
          <w:lang w:val="en-US"/>
        </w:rPr>
        <w:t xml:space="preserve"> </w:t>
      </w:r>
      <w:r w:rsidR="006D6558">
        <w:rPr>
          <w:rFonts w:ascii="Helvetica" w:hAnsi="Helvetica" w:cs="Microsoft Sans Serif"/>
          <w:sz w:val="22"/>
          <w:szCs w:val="22"/>
          <w:lang w:val="en-US"/>
        </w:rPr>
        <w:t xml:space="preserve">Please choose parameters so that the plot will draw in less than 30 seconds. </w:t>
      </w:r>
      <w:r w:rsidR="00263166" w:rsidRPr="007C760E">
        <w:rPr>
          <w:rFonts w:ascii="Helvetica" w:hAnsi="Helvetica" w:cs="Microsoft Sans Serif"/>
          <w:sz w:val="22"/>
          <w:szCs w:val="22"/>
        </w:rPr>
        <w:t>[4 marks]</w:t>
      </w:r>
    </w:p>
    <w:p w14:paraId="58B868CD" w14:textId="77777777" w:rsidR="009C2DCB" w:rsidRPr="007C760E" w:rsidRDefault="009C2DCB" w:rsidP="00C74849">
      <w:pPr>
        <w:ind w:left="284" w:hanging="284"/>
        <w:rPr>
          <w:rFonts w:ascii="Helvetica" w:hAnsi="Helvetica" w:cs="Microsoft Sans Serif"/>
          <w:sz w:val="22"/>
          <w:szCs w:val="22"/>
        </w:rPr>
      </w:pPr>
    </w:p>
    <w:p w14:paraId="5E5F695A" w14:textId="7092BB9A" w:rsidR="00613B26" w:rsidRPr="007C760E" w:rsidRDefault="0091557F" w:rsidP="00C74849">
      <w:pPr>
        <w:ind w:left="284" w:hanging="284"/>
        <w:rPr>
          <w:rFonts w:ascii="Helvetica" w:hAnsi="Helvetica" w:cs="Microsoft Sans Serif"/>
          <w:sz w:val="22"/>
          <w:szCs w:val="22"/>
          <w:lang w:val="en-US"/>
        </w:rPr>
      </w:pPr>
      <w:r w:rsidRPr="007C760E">
        <w:rPr>
          <w:rFonts w:ascii="Helvetica" w:hAnsi="Helvetica" w:cs="Microsoft Sans Serif"/>
          <w:sz w:val="22"/>
          <w:szCs w:val="22"/>
        </w:rPr>
        <w:t>2</w:t>
      </w:r>
      <w:r w:rsidR="00A1296C">
        <w:rPr>
          <w:rFonts w:ascii="Helvetica" w:hAnsi="Helvetica" w:cs="Microsoft Sans Serif"/>
          <w:sz w:val="22"/>
          <w:szCs w:val="22"/>
        </w:rPr>
        <w:t>9</w:t>
      </w:r>
      <w:r w:rsidR="009C2DCB" w:rsidRPr="007C760E">
        <w:rPr>
          <w:rFonts w:ascii="Helvetica" w:hAnsi="Helvetica" w:cs="Microsoft Sans Serif"/>
          <w:sz w:val="22"/>
          <w:szCs w:val="22"/>
        </w:rPr>
        <w:t xml:space="preserve">.) </w:t>
      </w:r>
      <w:r w:rsidR="009C2DCB" w:rsidRPr="007C760E">
        <w:rPr>
          <w:rFonts w:ascii="Helvetica" w:hAnsi="Helvetica" w:cs="Microsoft Sans Serif"/>
          <w:sz w:val="22"/>
          <w:szCs w:val="22"/>
          <w:lang w:val="en-US"/>
        </w:rPr>
        <w:t>Now</w:t>
      </w:r>
      <w:r w:rsidR="006F5E49" w:rsidRPr="007C760E">
        <w:rPr>
          <w:rFonts w:ascii="Helvetica" w:hAnsi="Helvetica" w:cs="Microsoft Sans Serif"/>
          <w:sz w:val="22"/>
          <w:szCs w:val="22"/>
          <w:lang w:val="en-US"/>
        </w:rPr>
        <w:t xml:space="preserve"> </w:t>
      </w:r>
      <w:r w:rsidR="00707406">
        <w:rPr>
          <w:rFonts w:ascii="Helvetica" w:hAnsi="Helvetica" w:cs="Microsoft Sans Serif"/>
          <w:sz w:val="22"/>
          <w:szCs w:val="22"/>
          <w:lang w:val="en-US"/>
        </w:rPr>
        <w:t xml:space="preserve">write functions </w:t>
      </w:r>
      <w:r w:rsidR="00704BD1" w:rsidRPr="007C760E">
        <w:rPr>
          <w:rFonts w:ascii="Helvetica" w:hAnsi="Helvetica" w:cs="Microsoft Sans Serif"/>
          <w:b/>
          <w:i/>
          <w:sz w:val="22"/>
          <w:szCs w:val="22"/>
        </w:rPr>
        <w:t>fern</w:t>
      </w:r>
      <w:r w:rsidR="00704BD1" w:rsidRPr="007C760E">
        <w:rPr>
          <w:rFonts w:ascii="Helvetica" w:hAnsi="Helvetica" w:cs="Microsoft Sans Serif"/>
          <w:sz w:val="22"/>
          <w:szCs w:val="22"/>
          <w:lang w:val="en-US"/>
        </w:rPr>
        <w:t xml:space="preserve"> </w:t>
      </w:r>
      <w:r w:rsidR="00261984">
        <w:rPr>
          <w:rFonts w:ascii="Helvetica" w:hAnsi="Helvetica" w:cs="Microsoft Sans Serif"/>
          <w:sz w:val="22"/>
          <w:szCs w:val="22"/>
          <w:lang w:val="en-US"/>
        </w:rPr>
        <w:t xml:space="preserve">and </w:t>
      </w:r>
      <w:proofErr w:type="spellStart"/>
      <w:r w:rsidR="00261984" w:rsidRPr="00261984">
        <w:rPr>
          <w:rFonts w:ascii="Helvetica" w:hAnsi="Helvetica" w:cs="Microsoft Sans Serif"/>
          <w:b/>
          <w:i/>
          <w:sz w:val="22"/>
          <w:szCs w:val="22"/>
          <w:lang w:val="en-US"/>
        </w:rPr>
        <w:t>draw_</w:t>
      </w:r>
      <w:proofErr w:type="gramStart"/>
      <w:r w:rsidR="00261984" w:rsidRPr="00261984">
        <w:rPr>
          <w:rFonts w:ascii="Helvetica" w:hAnsi="Helvetica" w:cs="Microsoft Sans Serif"/>
          <w:b/>
          <w:i/>
          <w:sz w:val="22"/>
          <w:szCs w:val="22"/>
          <w:lang w:val="en-US"/>
        </w:rPr>
        <w:t>fern</w:t>
      </w:r>
      <w:proofErr w:type="spellEnd"/>
      <w:r w:rsidR="00261984">
        <w:rPr>
          <w:rFonts w:ascii="Helvetica" w:hAnsi="Helvetica" w:cs="Microsoft Sans Serif"/>
          <w:sz w:val="22"/>
          <w:szCs w:val="22"/>
          <w:lang w:val="en-US"/>
        </w:rPr>
        <w:t xml:space="preserve"> </w:t>
      </w:r>
      <w:r w:rsidR="00704BD1" w:rsidRPr="007C760E">
        <w:rPr>
          <w:rFonts w:ascii="Helvetica" w:hAnsi="Helvetica" w:cs="Microsoft Sans Serif"/>
          <w:sz w:val="22"/>
          <w:szCs w:val="22"/>
          <w:lang w:val="en-US"/>
        </w:rPr>
        <w:t xml:space="preserve"> </w:t>
      </w:r>
      <w:r w:rsidR="00261984">
        <w:rPr>
          <w:rFonts w:ascii="Helvetica" w:hAnsi="Helvetica" w:cs="Microsoft Sans Serif"/>
          <w:sz w:val="22"/>
          <w:szCs w:val="22"/>
          <w:lang w:val="en-US"/>
        </w:rPr>
        <w:t>based</w:t>
      </w:r>
      <w:proofErr w:type="gramEnd"/>
      <w:r w:rsidR="00261984">
        <w:rPr>
          <w:rFonts w:ascii="Helvetica" w:hAnsi="Helvetica" w:cs="Microsoft Sans Serif"/>
          <w:sz w:val="22"/>
          <w:szCs w:val="22"/>
          <w:lang w:val="en-US"/>
        </w:rPr>
        <w:t xml:space="preserve"> on </w:t>
      </w:r>
      <w:r w:rsidR="00261984" w:rsidRPr="00261984">
        <w:rPr>
          <w:rFonts w:ascii="Helvetica" w:hAnsi="Helvetica" w:cs="Microsoft Sans Serif"/>
          <w:b/>
          <w:sz w:val="22"/>
          <w:szCs w:val="22"/>
          <w:lang w:val="en-US"/>
        </w:rPr>
        <w:t>tree</w:t>
      </w:r>
      <w:r w:rsidR="00261984">
        <w:rPr>
          <w:rFonts w:ascii="Helvetica" w:hAnsi="Helvetica" w:cs="Microsoft Sans Serif"/>
          <w:sz w:val="22"/>
          <w:szCs w:val="22"/>
          <w:lang w:val="en-US"/>
        </w:rPr>
        <w:t xml:space="preserve"> and </w:t>
      </w:r>
      <w:proofErr w:type="spellStart"/>
      <w:r w:rsidR="00261984">
        <w:rPr>
          <w:rFonts w:ascii="Helvetica" w:hAnsi="Helvetica" w:cs="Microsoft Sans Serif"/>
          <w:b/>
          <w:sz w:val="22"/>
          <w:szCs w:val="22"/>
          <w:lang w:val="en-US"/>
        </w:rPr>
        <w:t>draw_</w:t>
      </w:r>
      <w:r w:rsidR="00261984" w:rsidRPr="00261984">
        <w:rPr>
          <w:rFonts w:ascii="Helvetica" w:hAnsi="Helvetica" w:cs="Microsoft Sans Serif"/>
          <w:b/>
          <w:sz w:val="22"/>
          <w:szCs w:val="22"/>
          <w:lang w:val="en-US"/>
        </w:rPr>
        <w:t>tree</w:t>
      </w:r>
      <w:proofErr w:type="spellEnd"/>
      <w:r w:rsidR="00AA29AA" w:rsidRPr="00AA29AA">
        <w:rPr>
          <w:rFonts w:ascii="Helvetica" w:hAnsi="Helvetica" w:cs="Microsoft Sans Serif"/>
          <w:sz w:val="22"/>
          <w:szCs w:val="22"/>
          <w:lang w:val="en-US"/>
        </w:rPr>
        <w:t>.</w:t>
      </w:r>
      <w:r w:rsidR="00261984">
        <w:rPr>
          <w:rFonts w:ascii="Helvetica" w:hAnsi="Helvetica" w:cs="Microsoft Sans Serif"/>
          <w:sz w:val="22"/>
          <w:szCs w:val="22"/>
          <w:lang w:val="en-US"/>
        </w:rPr>
        <w:t xml:space="preserve"> </w:t>
      </w:r>
      <w:r w:rsidR="00704BD1" w:rsidRPr="007C760E">
        <w:rPr>
          <w:rFonts w:ascii="Helvetica" w:hAnsi="Helvetica" w:cs="Microsoft Sans Serif"/>
          <w:sz w:val="22"/>
          <w:szCs w:val="22"/>
          <w:lang w:val="en-US"/>
        </w:rPr>
        <w:t>C</w:t>
      </w:r>
      <w:r w:rsidR="006F5E49" w:rsidRPr="007C760E">
        <w:rPr>
          <w:rFonts w:ascii="Helvetica" w:hAnsi="Helvetica" w:cs="Microsoft Sans Serif"/>
          <w:sz w:val="22"/>
          <w:szCs w:val="22"/>
          <w:lang w:val="en-US"/>
        </w:rPr>
        <w:t xml:space="preserve">hange your variables so that whilst one of the two branches goes 45 degrees to the left (as it did in f.) the other goes straight </w:t>
      </w:r>
      <w:r w:rsidR="00FE4BFF">
        <w:rPr>
          <w:rFonts w:ascii="Helvetica" w:hAnsi="Helvetica" w:cs="Microsoft Sans Serif"/>
          <w:sz w:val="22"/>
          <w:szCs w:val="22"/>
          <w:lang w:val="en-US"/>
        </w:rPr>
        <w:t>on</w:t>
      </w:r>
      <w:r w:rsidR="00FE4BFF" w:rsidRPr="007C760E">
        <w:rPr>
          <w:rFonts w:ascii="Helvetica" w:hAnsi="Helvetica" w:cs="Microsoft Sans Serif"/>
          <w:sz w:val="22"/>
          <w:szCs w:val="22"/>
          <w:lang w:val="en-US"/>
        </w:rPr>
        <w:t xml:space="preserve"> </w:t>
      </w:r>
      <w:r w:rsidR="006F5E49" w:rsidRPr="007C760E">
        <w:rPr>
          <w:rFonts w:ascii="Helvetica" w:hAnsi="Helvetica" w:cs="Microsoft Sans Serif"/>
          <w:sz w:val="22"/>
          <w:szCs w:val="22"/>
          <w:lang w:val="en-US"/>
        </w:rPr>
        <w:t>(instead of to the right).  Length multiples</w:t>
      </w:r>
      <w:r w:rsidR="00B84058" w:rsidRPr="007C760E">
        <w:rPr>
          <w:rFonts w:ascii="Helvetica" w:hAnsi="Helvetica" w:cs="Microsoft Sans Serif"/>
          <w:sz w:val="22"/>
          <w:szCs w:val="22"/>
          <w:lang w:val="en-US"/>
        </w:rPr>
        <w:t xml:space="preserve"> </w:t>
      </w:r>
      <w:r w:rsidR="006F5E49" w:rsidRPr="007C760E">
        <w:rPr>
          <w:rFonts w:ascii="Helvetica" w:hAnsi="Helvetica" w:cs="Microsoft Sans Serif"/>
          <w:sz w:val="22"/>
          <w:szCs w:val="22"/>
          <w:lang w:val="en-US"/>
        </w:rPr>
        <w:t>should</w:t>
      </w:r>
      <w:r w:rsidR="00B84058" w:rsidRPr="007C760E">
        <w:rPr>
          <w:rFonts w:ascii="Helvetica" w:hAnsi="Helvetica" w:cs="Microsoft Sans Serif"/>
          <w:sz w:val="22"/>
          <w:szCs w:val="22"/>
          <w:lang w:val="en-US"/>
        </w:rPr>
        <w:t xml:space="preserve"> now</w:t>
      </w:r>
      <w:r w:rsidR="006F5E49" w:rsidRPr="007C760E">
        <w:rPr>
          <w:rFonts w:ascii="Helvetica" w:hAnsi="Helvetica" w:cs="Microsoft Sans Serif"/>
          <w:sz w:val="22"/>
          <w:szCs w:val="22"/>
          <w:lang w:val="en-US"/>
        </w:rPr>
        <w:t xml:space="preserve"> be 0.</w:t>
      </w:r>
      <w:r w:rsidR="00EC2568" w:rsidRPr="007C760E">
        <w:rPr>
          <w:rFonts w:ascii="Helvetica" w:hAnsi="Helvetica" w:cs="Microsoft Sans Serif"/>
          <w:sz w:val="22"/>
          <w:szCs w:val="22"/>
          <w:lang w:val="en-US"/>
        </w:rPr>
        <w:t>38</w:t>
      </w:r>
      <w:r w:rsidR="006F5E49" w:rsidRPr="007C760E">
        <w:rPr>
          <w:rFonts w:ascii="Helvetica" w:hAnsi="Helvetica" w:cs="Microsoft Sans Serif"/>
          <w:sz w:val="22"/>
          <w:szCs w:val="22"/>
          <w:lang w:val="en-US"/>
        </w:rPr>
        <w:t xml:space="preserve"> for the branch going to the left and 0.</w:t>
      </w:r>
      <w:r w:rsidR="00EC2568" w:rsidRPr="007C760E">
        <w:rPr>
          <w:rFonts w:ascii="Helvetica" w:hAnsi="Helvetica" w:cs="Microsoft Sans Serif"/>
          <w:sz w:val="22"/>
          <w:szCs w:val="22"/>
          <w:lang w:val="en-US"/>
        </w:rPr>
        <w:t>87</w:t>
      </w:r>
      <w:r w:rsidR="006F5E49" w:rsidRPr="007C760E">
        <w:rPr>
          <w:rFonts w:ascii="Helvetica" w:hAnsi="Helvetica" w:cs="Microsoft Sans Serif"/>
          <w:sz w:val="22"/>
          <w:szCs w:val="22"/>
          <w:lang w:val="en-US"/>
        </w:rPr>
        <w:t xml:space="preserve"> for the branch going straight up</w:t>
      </w:r>
      <w:r w:rsidR="00B84058" w:rsidRPr="007C760E">
        <w:rPr>
          <w:rFonts w:ascii="Helvetica" w:hAnsi="Helvetica" w:cs="Microsoft Sans Serif"/>
          <w:sz w:val="22"/>
          <w:szCs w:val="22"/>
          <w:lang w:val="en-US"/>
        </w:rPr>
        <w:t xml:space="preserve"> (instead of 0.65 </w:t>
      </w:r>
      <w:r w:rsidR="009C2DCB" w:rsidRPr="007C760E">
        <w:rPr>
          <w:rFonts w:ascii="Helvetica" w:hAnsi="Helvetica" w:cs="Microsoft Sans Serif"/>
          <w:sz w:val="22"/>
          <w:szCs w:val="22"/>
          <w:lang w:val="en-US"/>
        </w:rPr>
        <w:t xml:space="preserve">for both </w:t>
      </w:r>
      <w:r w:rsidR="00B84058" w:rsidRPr="007C760E">
        <w:rPr>
          <w:rFonts w:ascii="Helvetica" w:hAnsi="Helvetica" w:cs="Microsoft Sans Serif"/>
          <w:sz w:val="22"/>
          <w:szCs w:val="22"/>
          <w:lang w:val="en-US"/>
        </w:rPr>
        <w:t>as it was before)</w:t>
      </w:r>
      <w:r w:rsidR="006F5E49" w:rsidRPr="007C760E">
        <w:rPr>
          <w:rFonts w:ascii="Helvetica" w:hAnsi="Helvetica" w:cs="Microsoft Sans Serif"/>
          <w:sz w:val="22"/>
          <w:szCs w:val="22"/>
          <w:lang w:val="en-US"/>
        </w:rPr>
        <w:t>.</w:t>
      </w:r>
      <w:r w:rsidR="00263166" w:rsidRPr="007C760E">
        <w:rPr>
          <w:rFonts w:ascii="Helvetica" w:hAnsi="Helvetica" w:cs="Microsoft Sans Serif"/>
          <w:sz w:val="22"/>
          <w:szCs w:val="22"/>
          <w:lang w:val="en-US"/>
        </w:rPr>
        <w:t xml:space="preserve"> </w:t>
      </w:r>
      <w:r w:rsidR="006D6558">
        <w:rPr>
          <w:rFonts w:ascii="Helvetica" w:hAnsi="Helvetica" w:cs="Microsoft Sans Serif"/>
          <w:sz w:val="22"/>
          <w:szCs w:val="22"/>
          <w:lang w:val="en-US"/>
        </w:rPr>
        <w:t xml:space="preserve">Please choose parameters so that the plot will draw in less than 30 seconds. </w:t>
      </w:r>
      <w:r w:rsidR="00070CF8" w:rsidRPr="007C760E">
        <w:rPr>
          <w:rFonts w:ascii="Helvetica" w:hAnsi="Helvetica" w:cs="Microsoft Sans Serif"/>
          <w:sz w:val="22"/>
          <w:szCs w:val="22"/>
          <w:lang w:val="en-US"/>
        </w:rPr>
        <w:t>[3 marks]</w:t>
      </w:r>
    </w:p>
    <w:p w14:paraId="1C9084F0" w14:textId="77777777" w:rsidR="009C2DCB" w:rsidRPr="007C760E" w:rsidRDefault="009C2DCB" w:rsidP="00C74849">
      <w:pPr>
        <w:ind w:left="284" w:hanging="284"/>
        <w:rPr>
          <w:rFonts w:ascii="Helvetica" w:hAnsi="Helvetica" w:cs="Microsoft Sans Serif"/>
          <w:sz w:val="22"/>
          <w:szCs w:val="22"/>
          <w:lang w:val="en-US"/>
        </w:rPr>
      </w:pPr>
    </w:p>
    <w:p w14:paraId="25C12BBC" w14:textId="5BEFFC01" w:rsidR="00906201" w:rsidRPr="007C760E" w:rsidRDefault="00A1296C" w:rsidP="00C74849">
      <w:pPr>
        <w:ind w:left="284" w:hanging="284"/>
        <w:rPr>
          <w:rFonts w:ascii="Helvetica" w:hAnsi="Helvetica" w:cs="Microsoft Sans Serif"/>
          <w:sz w:val="22"/>
          <w:szCs w:val="22"/>
        </w:rPr>
      </w:pPr>
      <w:r>
        <w:rPr>
          <w:rFonts w:ascii="Helvetica" w:hAnsi="Helvetica" w:cs="Microsoft Sans Serif"/>
          <w:sz w:val="22"/>
          <w:szCs w:val="22"/>
          <w:lang w:val="en-US"/>
        </w:rPr>
        <w:t>30</w:t>
      </w:r>
      <w:r w:rsidR="009C2DCB" w:rsidRPr="007C760E">
        <w:rPr>
          <w:rFonts w:ascii="Helvetica" w:hAnsi="Helvetica" w:cs="Microsoft Sans Serif"/>
          <w:sz w:val="22"/>
          <w:szCs w:val="22"/>
          <w:lang w:val="en-US"/>
        </w:rPr>
        <w:t>.)</w:t>
      </w:r>
      <w:r w:rsidR="007C40C1" w:rsidRPr="007C760E">
        <w:rPr>
          <w:rFonts w:ascii="Helvetica" w:hAnsi="Helvetica" w:cs="Microsoft Sans Serif"/>
          <w:sz w:val="22"/>
          <w:szCs w:val="22"/>
          <w:lang w:val="en-US"/>
        </w:rPr>
        <w:t xml:space="preserve"> </w:t>
      </w:r>
      <w:r w:rsidR="00330E5B" w:rsidRPr="007C760E">
        <w:rPr>
          <w:rFonts w:ascii="Helvetica" w:hAnsi="Helvetica" w:cs="Microsoft Sans Serif"/>
          <w:sz w:val="22"/>
          <w:szCs w:val="22"/>
          <w:lang w:val="en-US"/>
        </w:rPr>
        <w:t xml:space="preserve">Now </w:t>
      </w:r>
      <w:r w:rsidR="00330E5B">
        <w:rPr>
          <w:rFonts w:ascii="Helvetica" w:hAnsi="Helvetica" w:cs="Microsoft Sans Serif"/>
          <w:sz w:val="22"/>
          <w:szCs w:val="22"/>
          <w:lang w:val="en-US"/>
        </w:rPr>
        <w:t xml:space="preserve">write functions </w:t>
      </w:r>
      <w:r w:rsidR="00330E5B" w:rsidRPr="007C760E">
        <w:rPr>
          <w:rFonts w:ascii="Helvetica" w:hAnsi="Helvetica" w:cs="Microsoft Sans Serif"/>
          <w:b/>
          <w:i/>
          <w:sz w:val="22"/>
          <w:szCs w:val="22"/>
        </w:rPr>
        <w:t>fern</w:t>
      </w:r>
      <w:r w:rsidR="00330E5B">
        <w:rPr>
          <w:rFonts w:ascii="Helvetica" w:hAnsi="Helvetica" w:cs="Microsoft Sans Serif"/>
          <w:b/>
          <w:i/>
          <w:sz w:val="22"/>
          <w:szCs w:val="22"/>
        </w:rPr>
        <w:t>2</w:t>
      </w:r>
      <w:r w:rsidR="00330E5B" w:rsidRPr="007C760E">
        <w:rPr>
          <w:rFonts w:ascii="Helvetica" w:hAnsi="Helvetica" w:cs="Microsoft Sans Serif"/>
          <w:sz w:val="22"/>
          <w:szCs w:val="22"/>
          <w:lang w:val="en-US"/>
        </w:rPr>
        <w:t xml:space="preserve"> </w:t>
      </w:r>
      <w:r w:rsidR="00330E5B">
        <w:rPr>
          <w:rFonts w:ascii="Helvetica" w:hAnsi="Helvetica" w:cs="Microsoft Sans Serif"/>
          <w:sz w:val="22"/>
          <w:szCs w:val="22"/>
          <w:lang w:val="en-US"/>
        </w:rPr>
        <w:t xml:space="preserve">and </w:t>
      </w:r>
      <w:r w:rsidR="00330E5B" w:rsidRPr="00261984">
        <w:rPr>
          <w:rFonts w:ascii="Helvetica" w:hAnsi="Helvetica" w:cs="Microsoft Sans Serif"/>
          <w:b/>
          <w:i/>
          <w:sz w:val="22"/>
          <w:szCs w:val="22"/>
          <w:lang w:val="en-US"/>
        </w:rPr>
        <w:t>draw_</w:t>
      </w:r>
      <w:proofErr w:type="gramStart"/>
      <w:r w:rsidR="00330E5B" w:rsidRPr="00261984">
        <w:rPr>
          <w:rFonts w:ascii="Helvetica" w:hAnsi="Helvetica" w:cs="Microsoft Sans Serif"/>
          <w:b/>
          <w:i/>
          <w:sz w:val="22"/>
          <w:szCs w:val="22"/>
          <w:lang w:val="en-US"/>
        </w:rPr>
        <w:t>fern</w:t>
      </w:r>
      <w:r w:rsidR="00330E5B">
        <w:rPr>
          <w:rFonts w:ascii="Helvetica" w:hAnsi="Helvetica" w:cs="Microsoft Sans Serif"/>
          <w:b/>
          <w:i/>
          <w:sz w:val="22"/>
          <w:szCs w:val="22"/>
          <w:lang w:val="en-US"/>
        </w:rPr>
        <w:t>2</w:t>
      </w:r>
      <w:r w:rsidR="00330E5B">
        <w:rPr>
          <w:rFonts w:ascii="Helvetica" w:hAnsi="Helvetica" w:cs="Microsoft Sans Serif"/>
          <w:sz w:val="22"/>
          <w:szCs w:val="22"/>
          <w:lang w:val="en-US"/>
        </w:rPr>
        <w:t xml:space="preserve"> </w:t>
      </w:r>
      <w:r w:rsidR="00330E5B" w:rsidRPr="007C760E">
        <w:rPr>
          <w:rFonts w:ascii="Helvetica" w:hAnsi="Helvetica" w:cs="Microsoft Sans Serif"/>
          <w:sz w:val="22"/>
          <w:szCs w:val="22"/>
          <w:lang w:val="en-US"/>
        </w:rPr>
        <w:t xml:space="preserve"> </w:t>
      </w:r>
      <w:r w:rsidR="00330E5B">
        <w:rPr>
          <w:rFonts w:ascii="Helvetica" w:hAnsi="Helvetica" w:cs="Microsoft Sans Serif"/>
          <w:sz w:val="22"/>
          <w:szCs w:val="22"/>
          <w:lang w:val="en-US"/>
        </w:rPr>
        <w:t>based</w:t>
      </w:r>
      <w:proofErr w:type="gramEnd"/>
      <w:r w:rsidR="00330E5B">
        <w:rPr>
          <w:rFonts w:ascii="Helvetica" w:hAnsi="Helvetica" w:cs="Microsoft Sans Serif"/>
          <w:sz w:val="22"/>
          <w:szCs w:val="22"/>
          <w:lang w:val="en-US"/>
        </w:rPr>
        <w:t xml:space="preserve"> on</w:t>
      </w:r>
      <w:r w:rsidR="003E6BDF" w:rsidRPr="003E6BDF">
        <w:rPr>
          <w:rFonts w:ascii="Helvetica" w:hAnsi="Helvetica" w:cs="Microsoft Sans Serif"/>
          <w:b/>
          <w:i/>
          <w:sz w:val="22"/>
          <w:szCs w:val="22"/>
        </w:rPr>
        <w:t xml:space="preserve"> </w:t>
      </w:r>
      <w:r w:rsidR="003E6BDF" w:rsidRPr="007C760E">
        <w:rPr>
          <w:rFonts w:ascii="Helvetica" w:hAnsi="Helvetica" w:cs="Microsoft Sans Serif"/>
          <w:b/>
          <w:i/>
          <w:sz w:val="22"/>
          <w:szCs w:val="22"/>
        </w:rPr>
        <w:t>fern</w:t>
      </w:r>
      <w:r w:rsidR="003E6BDF" w:rsidRPr="007C760E">
        <w:rPr>
          <w:rFonts w:ascii="Helvetica" w:hAnsi="Helvetica" w:cs="Microsoft Sans Serif"/>
          <w:sz w:val="22"/>
          <w:szCs w:val="22"/>
          <w:lang w:val="en-US"/>
        </w:rPr>
        <w:t xml:space="preserve"> </w:t>
      </w:r>
      <w:r w:rsidR="003E6BDF">
        <w:rPr>
          <w:rFonts w:ascii="Helvetica" w:hAnsi="Helvetica" w:cs="Microsoft Sans Serif"/>
          <w:sz w:val="22"/>
          <w:szCs w:val="22"/>
          <w:lang w:val="en-US"/>
        </w:rPr>
        <w:t xml:space="preserve">and </w:t>
      </w:r>
      <w:proofErr w:type="spellStart"/>
      <w:r w:rsidR="003E6BDF" w:rsidRPr="00261984">
        <w:rPr>
          <w:rFonts w:ascii="Helvetica" w:hAnsi="Helvetica" w:cs="Microsoft Sans Serif"/>
          <w:b/>
          <w:i/>
          <w:sz w:val="22"/>
          <w:szCs w:val="22"/>
          <w:lang w:val="en-US"/>
        </w:rPr>
        <w:t>draw_fern</w:t>
      </w:r>
      <w:proofErr w:type="spellEnd"/>
      <w:r w:rsidR="009C2DCB" w:rsidRPr="007C760E">
        <w:rPr>
          <w:rFonts w:ascii="Helvetica" w:hAnsi="Helvetica" w:cs="Microsoft Sans Serif"/>
          <w:sz w:val="22"/>
          <w:szCs w:val="22"/>
          <w:lang w:val="en-US"/>
        </w:rPr>
        <w:t xml:space="preserve">.  </w:t>
      </w:r>
      <w:r w:rsidR="007C40C1" w:rsidRPr="007C760E">
        <w:rPr>
          <w:rFonts w:ascii="Helvetica" w:hAnsi="Helvetica" w:cs="Microsoft Sans Serif"/>
          <w:sz w:val="22"/>
          <w:szCs w:val="22"/>
          <w:lang w:val="en-US"/>
        </w:rPr>
        <w:t>This</w:t>
      </w:r>
      <w:r w:rsidR="009C2DCB" w:rsidRPr="007C760E">
        <w:rPr>
          <w:rFonts w:ascii="Helvetica" w:hAnsi="Helvetica" w:cs="Microsoft Sans Serif"/>
          <w:sz w:val="22"/>
          <w:szCs w:val="22"/>
          <w:lang w:val="en-US"/>
        </w:rPr>
        <w:t xml:space="preserve"> should have an</w:t>
      </w:r>
      <w:r w:rsidR="003E6BDF">
        <w:rPr>
          <w:rFonts w:ascii="Helvetica" w:hAnsi="Helvetica" w:cs="Microsoft Sans Serif"/>
          <w:sz w:val="22"/>
          <w:szCs w:val="22"/>
          <w:lang w:val="en-US"/>
        </w:rPr>
        <w:t xml:space="preserve"> additional input parameter </w:t>
      </w:r>
      <w:proofErr w:type="spellStart"/>
      <w:r w:rsidR="003E6BDF" w:rsidRPr="003E6BDF">
        <w:rPr>
          <w:rFonts w:ascii="Helvetica" w:hAnsi="Helvetica" w:cs="Microsoft Sans Serif"/>
          <w:b/>
          <w:i/>
          <w:sz w:val="22"/>
          <w:szCs w:val="22"/>
          <w:lang w:val="en-US"/>
        </w:rPr>
        <w:t>dir</w:t>
      </w:r>
      <w:proofErr w:type="spellEnd"/>
      <w:r w:rsidR="007A15C2" w:rsidRPr="007A15C2">
        <w:rPr>
          <w:rFonts w:ascii="Helvetica" w:hAnsi="Helvetica" w:cs="Microsoft Sans Serif"/>
          <w:sz w:val="22"/>
          <w:szCs w:val="22"/>
          <w:lang w:val="en-US"/>
        </w:rPr>
        <w:t>,</w:t>
      </w:r>
      <w:r w:rsidR="009C2DCB" w:rsidRPr="007C760E">
        <w:rPr>
          <w:rFonts w:ascii="Helvetica" w:hAnsi="Helvetica" w:cs="Microsoft Sans Serif"/>
          <w:sz w:val="22"/>
          <w:szCs w:val="22"/>
          <w:lang w:val="en-US"/>
        </w:rPr>
        <w:t xml:space="preserve"> which will decide</w:t>
      </w:r>
      <w:r w:rsidR="006F5E49" w:rsidRPr="007C760E">
        <w:rPr>
          <w:rFonts w:ascii="Helvetica" w:hAnsi="Helvetica" w:cs="Microsoft Sans Serif"/>
          <w:sz w:val="22"/>
          <w:szCs w:val="22"/>
          <w:lang w:val="en-US"/>
        </w:rPr>
        <w:t xml:space="preserve"> whether the side branch </w:t>
      </w:r>
      <w:r w:rsidR="009C2DCB" w:rsidRPr="007C760E">
        <w:rPr>
          <w:rFonts w:ascii="Helvetica" w:hAnsi="Helvetica" w:cs="Microsoft Sans Serif"/>
          <w:sz w:val="22"/>
          <w:szCs w:val="22"/>
          <w:lang w:val="en-US"/>
        </w:rPr>
        <w:t xml:space="preserve">of the fern </w:t>
      </w:r>
      <w:r w:rsidR="006F5E49" w:rsidRPr="007C760E">
        <w:rPr>
          <w:rFonts w:ascii="Helvetica" w:hAnsi="Helvetica" w:cs="Microsoft Sans Serif"/>
          <w:sz w:val="22"/>
          <w:szCs w:val="22"/>
          <w:lang w:val="en-US"/>
        </w:rPr>
        <w:t>goes to the left or right</w:t>
      </w:r>
      <w:r w:rsidR="00047A0F" w:rsidRPr="007C760E">
        <w:rPr>
          <w:rFonts w:ascii="Helvetica" w:hAnsi="Helvetica" w:cs="Microsoft Sans Serif"/>
          <w:sz w:val="22"/>
          <w:szCs w:val="22"/>
          <w:lang w:val="en-US"/>
        </w:rPr>
        <w:t xml:space="preserve"> (it’s easiest to do this with a variable that takes the value of either -1 or +1).  When calling </w:t>
      </w:r>
      <w:r w:rsidR="00704BD1" w:rsidRPr="007C760E">
        <w:rPr>
          <w:rFonts w:ascii="Helvetica" w:hAnsi="Helvetica" w:cs="Microsoft Sans Serif"/>
          <w:b/>
          <w:i/>
          <w:sz w:val="22"/>
          <w:szCs w:val="22"/>
        </w:rPr>
        <w:t>fern</w:t>
      </w:r>
      <w:r w:rsidR="007C40C1" w:rsidRPr="007C760E">
        <w:rPr>
          <w:rFonts w:ascii="Helvetica" w:hAnsi="Helvetica" w:cs="Microsoft Sans Serif"/>
          <w:b/>
          <w:i/>
          <w:sz w:val="22"/>
          <w:szCs w:val="22"/>
        </w:rPr>
        <w:t>_</w:t>
      </w:r>
      <w:r w:rsidR="00070CF8" w:rsidRPr="007C760E">
        <w:rPr>
          <w:rFonts w:ascii="Helvetica" w:hAnsi="Helvetica" w:cs="Microsoft Sans Serif"/>
          <w:b/>
          <w:i/>
          <w:sz w:val="22"/>
          <w:szCs w:val="22"/>
        </w:rPr>
        <w:t>2</w:t>
      </w:r>
      <w:r w:rsidR="00047A0F" w:rsidRPr="007C760E">
        <w:rPr>
          <w:rFonts w:ascii="Helvetica" w:hAnsi="Helvetica" w:cs="Microsoft Sans Serif"/>
          <w:sz w:val="22"/>
          <w:szCs w:val="22"/>
          <w:lang w:val="en-US"/>
        </w:rPr>
        <w:t xml:space="preserve"> </w:t>
      </w:r>
      <w:r w:rsidR="009C2DCB" w:rsidRPr="007C760E">
        <w:rPr>
          <w:rFonts w:ascii="Helvetica" w:hAnsi="Helvetica" w:cs="Microsoft Sans Serif"/>
          <w:sz w:val="22"/>
          <w:szCs w:val="22"/>
          <w:lang w:val="en-US"/>
        </w:rPr>
        <w:t xml:space="preserve">iteratively </w:t>
      </w:r>
      <w:r w:rsidR="00704BD1" w:rsidRPr="007C760E">
        <w:rPr>
          <w:rFonts w:ascii="Helvetica" w:hAnsi="Helvetica" w:cs="Microsoft Sans Serif"/>
          <w:sz w:val="22"/>
          <w:szCs w:val="22"/>
          <w:lang w:val="en-US"/>
        </w:rPr>
        <w:t xml:space="preserve">from within itself allow the direction of the side branch to alternate by </w:t>
      </w:r>
      <w:r w:rsidR="009C2DCB" w:rsidRPr="007C760E">
        <w:rPr>
          <w:rFonts w:ascii="Helvetica" w:hAnsi="Helvetica" w:cs="Microsoft Sans Serif"/>
          <w:sz w:val="22"/>
          <w:szCs w:val="22"/>
          <w:lang w:val="en-US"/>
        </w:rPr>
        <w:t xml:space="preserve">passing on the </w:t>
      </w:r>
      <w:proofErr w:type="spellStart"/>
      <w:r w:rsidR="009C2DCB" w:rsidRPr="00457170">
        <w:rPr>
          <w:rFonts w:ascii="Helvetica" w:hAnsi="Helvetica" w:cs="Microsoft Sans Serif"/>
          <w:b/>
          <w:i/>
          <w:sz w:val="22"/>
          <w:szCs w:val="22"/>
          <w:lang w:val="en-US"/>
        </w:rPr>
        <w:t>dir</w:t>
      </w:r>
      <w:proofErr w:type="spellEnd"/>
      <w:r w:rsidR="009C2DCB" w:rsidRPr="007C760E">
        <w:rPr>
          <w:rFonts w:ascii="Helvetica" w:hAnsi="Helvetica" w:cs="Microsoft Sans Serif"/>
          <w:sz w:val="22"/>
          <w:szCs w:val="22"/>
          <w:lang w:val="en-US"/>
        </w:rPr>
        <w:t xml:space="preserve"> variable that has been multiplied by -1 to revers the direction</w:t>
      </w:r>
      <w:r w:rsidR="00704BD1" w:rsidRPr="007C760E">
        <w:rPr>
          <w:rFonts w:ascii="Helvetica" w:hAnsi="Helvetica" w:cs="Microsoft Sans Serif"/>
          <w:sz w:val="22"/>
          <w:szCs w:val="22"/>
          <w:lang w:val="en-US"/>
        </w:rPr>
        <w:t>.</w:t>
      </w:r>
      <w:r w:rsidR="00B84058" w:rsidRPr="007C760E">
        <w:rPr>
          <w:rFonts w:ascii="Helvetica" w:hAnsi="Helvetica" w:cs="Microsoft Sans Serif"/>
          <w:sz w:val="22"/>
          <w:szCs w:val="22"/>
          <w:lang w:val="en-US"/>
        </w:rPr>
        <w:t xml:space="preserve">  You should now get an</w:t>
      </w:r>
      <w:r w:rsidR="00665E97" w:rsidRPr="007C760E">
        <w:rPr>
          <w:rFonts w:ascii="Helvetica" w:hAnsi="Helvetica" w:cs="Microsoft Sans Serif"/>
          <w:sz w:val="22"/>
          <w:szCs w:val="22"/>
          <w:lang w:val="en-US"/>
        </w:rPr>
        <w:t xml:space="preserve"> attractive fern picture.</w:t>
      </w:r>
      <w:r w:rsidR="00BB7A8F">
        <w:rPr>
          <w:rFonts w:ascii="Helvetica" w:hAnsi="Helvetica" w:cs="Microsoft Sans Serif"/>
          <w:sz w:val="22"/>
          <w:szCs w:val="22"/>
          <w:lang w:val="en-US"/>
        </w:rPr>
        <w:t xml:space="preserve"> (Hint: spot the difference, look very carefully at your fern to check that it does look the same as the example in this worksheet</w:t>
      </w:r>
      <w:r w:rsidR="005411D2">
        <w:rPr>
          <w:rFonts w:ascii="Helvetica" w:hAnsi="Helvetica" w:cs="Microsoft Sans Serif"/>
          <w:sz w:val="22"/>
          <w:szCs w:val="22"/>
          <w:lang w:val="en-US"/>
        </w:rPr>
        <w:t xml:space="preserve"> below</w:t>
      </w:r>
      <w:r w:rsidR="00BB7A8F">
        <w:rPr>
          <w:rFonts w:ascii="Helvetica" w:hAnsi="Helvetica" w:cs="Microsoft Sans Serif"/>
          <w:sz w:val="22"/>
          <w:szCs w:val="22"/>
          <w:lang w:val="en-US"/>
        </w:rPr>
        <w:t>, you will not get full marks unless they are really the same)</w:t>
      </w:r>
      <w:r w:rsidR="00665E97" w:rsidRPr="007C760E">
        <w:rPr>
          <w:rFonts w:ascii="Helvetica" w:hAnsi="Helvetica" w:cs="Microsoft Sans Serif"/>
          <w:sz w:val="22"/>
          <w:szCs w:val="22"/>
          <w:lang w:val="en-US"/>
        </w:rPr>
        <w:t xml:space="preserve">  </w:t>
      </w:r>
      <w:r w:rsidR="00906201" w:rsidRPr="007C760E">
        <w:rPr>
          <w:rFonts w:ascii="Helvetica" w:hAnsi="Helvetica" w:cs="Microsoft Sans Serif"/>
          <w:sz w:val="22"/>
          <w:szCs w:val="22"/>
        </w:rPr>
        <w:t>[</w:t>
      </w:r>
      <w:r w:rsidR="00070CF8" w:rsidRPr="007C760E">
        <w:rPr>
          <w:rFonts w:ascii="Helvetica" w:hAnsi="Helvetica" w:cs="Microsoft Sans Serif"/>
          <w:sz w:val="22"/>
          <w:szCs w:val="22"/>
        </w:rPr>
        <w:t>4</w:t>
      </w:r>
      <w:r w:rsidR="00906201" w:rsidRPr="007C760E">
        <w:rPr>
          <w:rFonts w:ascii="Helvetica" w:hAnsi="Helvetica" w:cs="Microsoft Sans Serif"/>
          <w:sz w:val="22"/>
          <w:szCs w:val="22"/>
        </w:rPr>
        <w:t xml:space="preserve"> marks]</w:t>
      </w:r>
    </w:p>
    <w:p w14:paraId="3A4CE965" w14:textId="77777777" w:rsidR="009C2DCB" w:rsidRPr="007C760E" w:rsidRDefault="009C2DCB" w:rsidP="00C74849">
      <w:pPr>
        <w:ind w:left="284" w:hanging="284"/>
        <w:rPr>
          <w:rFonts w:ascii="Helvetica" w:hAnsi="Helvetica" w:cs="Microsoft Sans Serif"/>
          <w:sz w:val="22"/>
          <w:szCs w:val="22"/>
        </w:rPr>
      </w:pPr>
    </w:p>
    <w:p w14:paraId="33A29F5C" w14:textId="54A3848A" w:rsidR="009C2DCB" w:rsidRPr="007C760E" w:rsidRDefault="009C2DCB" w:rsidP="00C74849">
      <w:pPr>
        <w:ind w:left="284" w:hanging="284"/>
        <w:rPr>
          <w:rFonts w:ascii="Helvetica" w:hAnsi="Helvetica" w:cs="Microsoft Sans Serif"/>
          <w:sz w:val="22"/>
          <w:szCs w:val="22"/>
        </w:rPr>
      </w:pPr>
      <w:r w:rsidRPr="007C760E">
        <w:rPr>
          <w:rFonts w:ascii="Helvetica" w:hAnsi="Helvetica" w:cs="Microsoft Sans Serif"/>
          <w:sz w:val="22"/>
          <w:szCs w:val="22"/>
        </w:rPr>
        <w:t xml:space="preserve">Challenge question </w:t>
      </w:r>
      <w:r w:rsidR="007A65FB" w:rsidRPr="007C760E">
        <w:rPr>
          <w:rFonts w:ascii="Helvetica" w:hAnsi="Helvetica" w:cs="Microsoft Sans Serif"/>
          <w:sz w:val="22"/>
          <w:szCs w:val="22"/>
        </w:rPr>
        <w:t>F</w:t>
      </w:r>
      <w:r w:rsidRPr="007C760E">
        <w:rPr>
          <w:rFonts w:ascii="Helvetica" w:hAnsi="Helvetica" w:cs="Microsoft Sans Serif"/>
          <w:sz w:val="22"/>
          <w:szCs w:val="22"/>
        </w:rPr>
        <w:t xml:space="preserve">: </w:t>
      </w:r>
      <w:r w:rsidR="00444159">
        <w:rPr>
          <w:rFonts w:ascii="Helvetica" w:hAnsi="Helvetica" w:cs="Microsoft Sans Serif"/>
          <w:sz w:val="22"/>
          <w:szCs w:val="22"/>
        </w:rPr>
        <w:t xml:space="preserve">write a function </w:t>
      </w:r>
      <w:proofErr w:type="spellStart"/>
      <w:r w:rsidR="00444159" w:rsidRPr="00444159">
        <w:rPr>
          <w:rFonts w:ascii="Helvetica" w:hAnsi="Helvetica" w:cs="Microsoft Sans Serif"/>
          <w:b/>
          <w:i/>
          <w:sz w:val="22"/>
          <w:szCs w:val="22"/>
        </w:rPr>
        <w:t>Challenge_F</w:t>
      </w:r>
      <w:proofErr w:type="spellEnd"/>
      <w:r w:rsidR="00787D4B">
        <w:rPr>
          <w:rFonts w:ascii="Helvetica" w:hAnsi="Helvetica" w:cs="Microsoft Sans Serif"/>
          <w:sz w:val="22"/>
          <w:szCs w:val="22"/>
        </w:rPr>
        <w:t xml:space="preserve"> which should return your plain text answer to the question “</w:t>
      </w:r>
      <w:r w:rsidR="00D23895" w:rsidRPr="00787D4B">
        <w:rPr>
          <w:rFonts w:ascii="Helvetica" w:hAnsi="Helvetica" w:cs="Microsoft Sans Serif"/>
          <w:i/>
          <w:sz w:val="22"/>
          <w:szCs w:val="22"/>
          <w:lang w:val="en-US"/>
        </w:rPr>
        <w:t>w</w:t>
      </w:r>
      <w:r w:rsidRPr="00787D4B">
        <w:rPr>
          <w:rFonts w:ascii="Helvetica" w:hAnsi="Helvetica" w:cs="Microsoft Sans Serif"/>
          <w:i/>
          <w:sz w:val="22"/>
          <w:szCs w:val="22"/>
          <w:lang w:val="en-US"/>
        </w:rPr>
        <w:t>hat do you notice about the image produced and the time the program takes to run as you vary the value of e (the line size threshold)?</w:t>
      </w:r>
      <w:r w:rsidR="00787D4B" w:rsidRPr="00787D4B">
        <w:rPr>
          <w:rFonts w:ascii="Helvetica" w:hAnsi="Helvetica" w:cs="Microsoft Sans Serif"/>
          <w:i/>
          <w:sz w:val="22"/>
          <w:szCs w:val="22"/>
          <w:lang w:val="en-US"/>
        </w:rPr>
        <w:t>”</w:t>
      </w:r>
      <w:r w:rsidRPr="00787D4B">
        <w:rPr>
          <w:rFonts w:ascii="Helvetica" w:hAnsi="Helvetica" w:cs="Microsoft Sans Serif"/>
          <w:i/>
          <w:sz w:val="22"/>
          <w:szCs w:val="22"/>
          <w:lang w:val="en-US"/>
        </w:rPr>
        <w:t xml:space="preserve"> </w:t>
      </w:r>
      <w:r w:rsidRPr="007C760E">
        <w:rPr>
          <w:rFonts w:ascii="Helvetica" w:hAnsi="Helvetica" w:cs="Microsoft Sans Serif"/>
          <w:sz w:val="22"/>
          <w:szCs w:val="22"/>
          <w:lang w:val="en-US"/>
        </w:rPr>
        <w:t xml:space="preserve">experiment with the variables and </w:t>
      </w:r>
      <w:proofErr w:type="spellStart"/>
      <w:r w:rsidRPr="007C760E">
        <w:rPr>
          <w:rFonts w:ascii="Helvetica" w:hAnsi="Helvetica" w:cs="Microsoft Sans Serif"/>
          <w:sz w:val="22"/>
          <w:szCs w:val="22"/>
          <w:lang w:val="en-US"/>
        </w:rPr>
        <w:t>colours</w:t>
      </w:r>
      <w:proofErr w:type="spellEnd"/>
      <w:r w:rsidRPr="007C760E">
        <w:rPr>
          <w:rFonts w:ascii="Helvetica" w:hAnsi="Helvetica" w:cs="Microsoft Sans Serif"/>
          <w:sz w:val="22"/>
          <w:szCs w:val="22"/>
          <w:lang w:val="en-US"/>
        </w:rPr>
        <w:t xml:space="preserve"> to produce other types of fern and tree</w:t>
      </w:r>
      <w:r w:rsidR="00787D4B">
        <w:rPr>
          <w:rFonts w:ascii="Helvetica" w:hAnsi="Helvetica" w:cs="Microsoft Sans Serif"/>
          <w:sz w:val="22"/>
          <w:szCs w:val="22"/>
          <w:lang w:val="en-US"/>
        </w:rPr>
        <w:t xml:space="preserve"> as an additional (possibly multi panel) plot</w:t>
      </w:r>
      <w:r w:rsidRPr="007C760E">
        <w:rPr>
          <w:rFonts w:ascii="Helvetica" w:hAnsi="Helvetica" w:cs="Microsoft Sans Serif"/>
          <w:sz w:val="22"/>
          <w:szCs w:val="22"/>
          <w:lang w:val="en-US"/>
        </w:rPr>
        <w:t xml:space="preserve">.  Try using multiple </w:t>
      </w:r>
      <w:proofErr w:type="spellStart"/>
      <w:r w:rsidRPr="007C760E">
        <w:rPr>
          <w:rFonts w:ascii="Helvetica" w:hAnsi="Helvetica" w:cs="Microsoft Sans Serif"/>
          <w:sz w:val="22"/>
          <w:szCs w:val="22"/>
          <w:lang w:val="en-US"/>
        </w:rPr>
        <w:t>colours</w:t>
      </w:r>
      <w:proofErr w:type="spellEnd"/>
      <w:r w:rsidR="007C40C1" w:rsidRPr="007C760E">
        <w:rPr>
          <w:rFonts w:ascii="Helvetica" w:hAnsi="Helvetica" w:cs="Microsoft Sans Serif"/>
          <w:sz w:val="22"/>
          <w:szCs w:val="22"/>
          <w:lang w:val="en-US"/>
        </w:rPr>
        <w:t xml:space="preserve"> – bonus points for being imaginative</w:t>
      </w:r>
      <w:r w:rsidR="00467118" w:rsidRPr="007C760E">
        <w:rPr>
          <w:rFonts w:ascii="Helvetica" w:hAnsi="Helvetica" w:cs="Microsoft Sans Serif"/>
          <w:sz w:val="22"/>
          <w:szCs w:val="22"/>
          <w:lang w:val="en-US"/>
        </w:rPr>
        <w:t>.</w:t>
      </w:r>
      <w:r w:rsidR="00787D4B">
        <w:rPr>
          <w:rFonts w:ascii="Helvetica" w:hAnsi="Helvetica" w:cs="Microsoft Sans Serif"/>
          <w:sz w:val="22"/>
          <w:szCs w:val="22"/>
          <w:lang w:val="en-US"/>
        </w:rPr>
        <w:t xml:space="preserve">  Please keep the amount of time it takes to plot this under 1 minute.</w:t>
      </w:r>
    </w:p>
    <w:p w14:paraId="00C853D5" w14:textId="77777777" w:rsidR="009C2DCB" w:rsidRPr="007C760E" w:rsidRDefault="009C2DCB" w:rsidP="00C74849">
      <w:pPr>
        <w:ind w:left="284" w:hanging="284"/>
        <w:rPr>
          <w:rFonts w:ascii="Helvetica" w:hAnsi="Helvetica" w:cs="Microsoft Sans Serif"/>
          <w:sz w:val="22"/>
          <w:szCs w:val="22"/>
        </w:rPr>
      </w:pPr>
    </w:p>
    <w:p w14:paraId="32683A16" w14:textId="39D08619" w:rsidR="000C58D9" w:rsidRDefault="009C2DCB" w:rsidP="00C74849">
      <w:pPr>
        <w:ind w:left="284" w:hanging="284"/>
        <w:rPr>
          <w:rFonts w:ascii="Helvetica" w:hAnsi="Helvetica" w:cs="Microsoft Sans Serif"/>
          <w:sz w:val="22"/>
          <w:szCs w:val="22"/>
          <w:lang w:val="en-US"/>
        </w:rPr>
      </w:pPr>
      <w:r w:rsidRPr="007C760E">
        <w:rPr>
          <w:rFonts w:ascii="Helvetica" w:hAnsi="Helvetica" w:cs="Microsoft Sans Serif"/>
          <w:sz w:val="22"/>
          <w:szCs w:val="22"/>
        </w:rPr>
        <w:t xml:space="preserve">Challenge question </w:t>
      </w:r>
      <w:r w:rsidR="007A65FB" w:rsidRPr="007C760E">
        <w:rPr>
          <w:rFonts w:ascii="Helvetica" w:hAnsi="Helvetica" w:cs="Microsoft Sans Serif"/>
          <w:sz w:val="22"/>
          <w:szCs w:val="22"/>
        </w:rPr>
        <w:t>G</w:t>
      </w:r>
      <w:r w:rsidRPr="007C760E">
        <w:rPr>
          <w:rFonts w:ascii="Helvetica" w:hAnsi="Helvetica" w:cs="Microsoft Sans Serif"/>
          <w:sz w:val="22"/>
          <w:szCs w:val="22"/>
        </w:rPr>
        <w:t>:</w:t>
      </w:r>
      <w:r w:rsidR="0083343A" w:rsidRPr="007C760E">
        <w:rPr>
          <w:rFonts w:ascii="Helvetica" w:hAnsi="Helvetica" w:cs="Microsoft Sans Serif"/>
          <w:b/>
          <w:i/>
          <w:sz w:val="22"/>
          <w:szCs w:val="22"/>
        </w:rPr>
        <w:t xml:space="preserve"> </w:t>
      </w:r>
      <w:r w:rsidRPr="007C760E">
        <w:rPr>
          <w:rFonts w:ascii="Helvetica" w:hAnsi="Helvetica" w:cs="Microsoft Sans Serif"/>
          <w:sz w:val="22"/>
          <w:szCs w:val="22"/>
          <w:lang w:val="en-US"/>
        </w:rPr>
        <w:t>S</w:t>
      </w:r>
      <w:r w:rsidR="0083343A" w:rsidRPr="007C760E">
        <w:rPr>
          <w:rFonts w:ascii="Helvetica" w:hAnsi="Helvetica" w:cs="Microsoft Sans Serif"/>
          <w:sz w:val="22"/>
          <w:szCs w:val="22"/>
          <w:lang w:val="en-US"/>
        </w:rPr>
        <w:t xml:space="preserve">ee how small you can make your code </w:t>
      </w:r>
      <w:r w:rsidRPr="007C760E">
        <w:rPr>
          <w:rFonts w:ascii="Helvetica" w:hAnsi="Helvetica" w:cs="Microsoft Sans Serif"/>
          <w:sz w:val="22"/>
          <w:szCs w:val="22"/>
          <w:lang w:val="en-US"/>
        </w:rPr>
        <w:t xml:space="preserve">answer to question </w:t>
      </w:r>
      <w:r w:rsidR="00787D4B">
        <w:rPr>
          <w:rFonts w:ascii="Helvetica" w:hAnsi="Helvetica" w:cs="Microsoft Sans Serif"/>
          <w:sz w:val="22"/>
          <w:szCs w:val="22"/>
          <w:lang w:val="en-US"/>
        </w:rPr>
        <w:t>30</w:t>
      </w:r>
      <w:r w:rsidR="00906201" w:rsidRPr="007C760E">
        <w:rPr>
          <w:rFonts w:ascii="Helvetica" w:hAnsi="Helvetica" w:cs="Microsoft Sans Serif"/>
          <w:sz w:val="22"/>
          <w:szCs w:val="22"/>
          <w:lang w:val="en-US"/>
        </w:rPr>
        <w:t xml:space="preserve"> </w:t>
      </w:r>
      <w:r w:rsidR="0083343A" w:rsidRPr="007C760E">
        <w:rPr>
          <w:rFonts w:ascii="Helvetica" w:hAnsi="Helvetica" w:cs="Microsoft Sans Serif"/>
          <w:sz w:val="22"/>
          <w:szCs w:val="22"/>
          <w:lang w:val="en-US"/>
        </w:rPr>
        <w:t>without breaking it</w:t>
      </w:r>
      <w:r w:rsidR="00906201"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 xml:space="preserve"> </w:t>
      </w:r>
      <w:r w:rsidR="00A3578E" w:rsidRPr="007C760E">
        <w:rPr>
          <w:rFonts w:ascii="Helvetica" w:hAnsi="Helvetica" w:cs="Microsoft Sans Serif"/>
          <w:sz w:val="22"/>
          <w:szCs w:val="22"/>
          <w:lang w:val="en-US"/>
        </w:rPr>
        <w:t xml:space="preserve">To beat the </w:t>
      </w:r>
      <w:r w:rsidR="004F2465" w:rsidRPr="007C760E">
        <w:rPr>
          <w:rFonts w:ascii="Helvetica" w:hAnsi="Helvetica" w:cs="Microsoft Sans Serif"/>
          <w:sz w:val="22"/>
          <w:szCs w:val="22"/>
          <w:lang w:val="en-US"/>
        </w:rPr>
        <w:t>record</w:t>
      </w:r>
      <w:r w:rsidR="00A3578E" w:rsidRPr="007C760E">
        <w:rPr>
          <w:rFonts w:ascii="Helvetica" w:hAnsi="Helvetica" w:cs="Microsoft Sans Serif"/>
          <w:sz w:val="22"/>
          <w:szCs w:val="22"/>
          <w:lang w:val="en-US"/>
        </w:rPr>
        <w:t xml:space="preserve"> </w:t>
      </w:r>
      <w:r w:rsidR="0060554E" w:rsidRPr="007C760E">
        <w:rPr>
          <w:rFonts w:ascii="Helvetica" w:hAnsi="Helvetica" w:cs="Microsoft Sans Serif"/>
          <w:sz w:val="22"/>
          <w:szCs w:val="22"/>
          <w:lang w:val="en-US"/>
        </w:rPr>
        <w:t xml:space="preserve">you would need to do </w:t>
      </w:r>
      <w:r w:rsidR="0061424E" w:rsidRPr="007C760E">
        <w:rPr>
          <w:rFonts w:ascii="Helvetica" w:hAnsi="Helvetica" w:cs="Microsoft Sans Serif"/>
          <w:sz w:val="22"/>
          <w:szCs w:val="22"/>
          <w:lang w:val="en-US"/>
        </w:rPr>
        <w:t>it in less</w:t>
      </w:r>
      <w:r w:rsidR="0060554E" w:rsidRPr="007C760E">
        <w:rPr>
          <w:rFonts w:ascii="Helvetica" w:hAnsi="Helvetica" w:cs="Microsoft Sans Serif"/>
          <w:sz w:val="22"/>
          <w:szCs w:val="22"/>
          <w:lang w:val="en-US"/>
        </w:rPr>
        <w:t xml:space="preserve"> than</w:t>
      </w:r>
      <w:r w:rsidR="00A3578E" w:rsidRPr="007C760E">
        <w:rPr>
          <w:rFonts w:ascii="Helvetica" w:hAnsi="Helvetica" w:cs="Microsoft Sans Serif"/>
          <w:sz w:val="22"/>
          <w:szCs w:val="22"/>
          <w:lang w:val="en-US"/>
        </w:rPr>
        <w:t xml:space="preserve"> </w:t>
      </w:r>
      <w:r w:rsidR="00405072" w:rsidRPr="007C760E">
        <w:rPr>
          <w:rFonts w:ascii="Helvetica" w:hAnsi="Helvetica" w:cs="Microsoft Sans Serif"/>
          <w:sz w:val="22"/>
          <w:szCs w:val="22"/>
          <w:lang w:val="en-US"/>
        </w:rPr>
        <w:t>1</w:t>
      </w:r>
      <w:r w:rsidR="004F2465" w:rsidRPr="007C760E">
        <w:rPr>
          <w:rFonts w:ascii="Helvetica" w:hAnsi="Helvetica" w:cs="Microsoft Sans Serif"/>
          <w:sz w:val="22"/>
          <w:szCs w:val="22"/>
          <w:lang w:val="en-US"/>
        </w:rPr>
        <w:t>54</w:t>
      </w:r>
      <w:r w:rsidR="0038751C" w:rsidRPr="007C760E">
        <w:rPr>
          <w:rFonts w:ascii="Helvetica" w:hAnsi="Helvetica" w:cs="Microsoft Sans Serif"/>
          <w:sz w:val="22"/>
          <w:szCs w:val="22"/>
          <w:lang w:val="en-US"/>
        </w:rPr>
        <w:t xml:space="preserve"> characters</w:t>
      </w:r>
      <w:r w:rsidR="00405072" w:rsidRPr="007C760E">
        <w:rPr>
          <w:rFonts w:ascii="Helvetica" w:hAnsi="Helvetica" w:cs="Microsoft Sans Serif"/>
          <w:sz w:val="22"/>
          <w:szCs w:val="22"/>
          <w:lang w:val="en-US"/>
        </w:rPr>
        <w:t xml:space="preserve"> </w:t>
      </w:r>
      <w:r w:rsidR="000120F9" w:rsidRPr="007C760E">
        <w:rPr>
          <w:rFonts w:ascii="Helvetica" w:hAnsi="Helvetica" w:cs="Microsoft Sans Serif"/>
          <w:sz w:val="22"/>
          <w:szCs w:val="22"/>
          <w:lang w:val="en-US"/>
        </w:rPr>
        <w:t xml:space="preserve">on one line of code </w:t>
      </w:r>
      <w:r w:rsidR="00405072" w:rsidRPr="007C760E">
        <w:rPr>
          <w:rFonts w:ascii="Helvetica" w:hAnsi="Helvetica" w:cs="Microsoft Sans Serif"/>
          <w:sz w:val="22"/>
          <w:szCs w:val="22"/>
          <w:lang w:val="en-US"/>
        </w:rPr>
        <w:t>(</w:t>
      </w:r>
      <w:r w:rsidR="000120F9" w:rsidRPr="007C760E">
        <w:rPr>
          <w:rFonts w:ascii="Helvetica" w:hAnsi="Helvetica" w:cs="Microsoft Sans Serif"/>
          <w:sz w:val="22"/>
          <w:szCs w:val="22"/>
          <w:lang w:val="en-US"/>
        </w:rPr>
        <w:t xml:space="preserve">it </w:t>
      </w:r>
      <w:r w:rsidR="0061424E" w:rsidRPr="007C760E">
        <w:rPr>
          <w:rFonts w:ascii="Helvetica" w:hAnsi="Helvetica" w:cs="Microsoft Sans Serif"/>
          <w:sz w:val="22"/>
          <w:szCs w:val="22"/>
          <w:lang w:val="en-US"/>
        </w:rPr>
        <w:t xml:space="preserve">would fit in </w:t>
      </w:r>
      <w:r w:rsidR="00405072" w:rsidRPr="007C760E">
        <w:rPr>
          <w:rFonts w:ascii="Helvetica" w:hAnsi="Helvetica" w:cs="Microsoft Sans Serif"/>
          <w:sz w:val="22"/>
          <w:szCs w:val="22"/>
          <w:lang w:val="en-US"/>
        </w:rPr>
        <w:t>a single text message)</w:t>
      </w:r>
      <w:r w:rsidR="00A3578E" w:rsidRPr="007C760E">
        <w:rPr>
          <w:rFonts w:ascii="Helvetica" w:hAnsi="Helvetica" w:cs="Microsoft Sans Serif"/>
          <w:sz w:val="22"/>
          <w:szCs w:val="22"/>
          <w:lang w:val="en-US"/>
        </w:rPr>
        <w:t>.</w:t>
      </w:r>
      <w:r w:rsidR="00906201" w:rsidRPr="007C760E">
        <w:rPr>
          <w:rFonts w:ascii="Helvetica" w:hAnsi="Helvetica" w:cs="Microsoft Sans Serif"/>
          <w:sz w:val="22"/>
          <w:szCs w:val="22"/>
          <w:lang w:val="en-US"/>
        </w:rPr>
        <w:t xml:space="preserve">  If you attempt this challenge, please </w:t>
      </w:r>
      <w:r w:rsidR="00015B57" w:rsidRPr="007C760E">
        <w:rPr>
          <w:rFonts w:ascii="Helvetica" w:hAnsi="Helvetica" w:cs="Microsoft Sans Serif"/>
          <w:sz w:val="22"/>
          <w:szCs w:val="22"/>
          <w:lang w:val="en-US"/>
        </w:rPr>
        <w:t xml:space="preserve">make </w:t>
      </w:r>
      <w:r w:rsidR="00906201" w:rsidRPr="007C760E">
        <w:rPr>
          <w:rFonts w:ascii="Helvetica" w:hAnsi="Helvetica" w:cs="Microsoft Sans Serif"/>
          <w:sz w:val="22"/>
          <w:szCs w:val="22"/>
          <w:lang w:val="en-US"/>
        </w:rPr>
        <w:t xml:space="preserve">your shortened code </w:t>
      </w:r>
      <w:r w:rsidR="00015B57" w:rsidRPr="007C760E">
        <w:rPr>
          <w:rFonts w:ascii="Helvetica" w:hAnsi="Helvetica" w:cs="Microsoft Sans Serif"/>
          <w:sz w:val="22"/>
          <w:szCs w:val="22"/>
          <w:lang w:val="en-US"/>
        </w:rPr>
        <w:t xml:space="preserve">a separate </w:t>
      </w:r>
      <w:r w:rsidR="00787D4B">
        <w:rPr>
          <w:rFonts w:ascii="Helvetica" w:hAnsi="Helvetica" w:cs="Microsoft Sans Serif"/>
          <w:sz w:val="22"/>
          <w:szCs w:val="22"/>
          <w:lang w:val="en-US"/>
        </w:rPr>
        <w:t xml:space="preserve">file - </w:t>
      </w:r>
      <w:r w:rsidR="00906201" w:rsidRPr="007C760E">
        <w:rPr>
          <w:rFonts w:ascii="Helvetica" w:hAnsi="Helvetica" w:cs="Microsoft Sans Serif"/>
          <w:sz w:val="22"/>
          <w:szCs w:val="22"/>
          <w:lang w:val="en-US"/>
        </w:rPr>
        <w:t>you’ll have to remove all your comments to shorten the code</w:t>
      </w:r>
      <w:r w:rsidRPr="007C760E">
        <w:rPr>
          <w:rFonts w:ascii="Helvetica" w:hAnsi="Helvetica" w:cs="Microsoft Sans Serif"/>
          <w:sz w:val="22"/>
          <w:szCs w:val="22"/>
          <w:lang w:val="en-US"/>
        </w:rPr>
        <w:t>.</w:t>
      </w:r>
      <w:r w:rsidR="000120F9" w:rsidRPr="007C760E">
        <w:rPr>
          <w:rFonts w:ascii="Helvetica" w:hAnsi="Helvetica" w:cs="Microsoft Sans Serif"/>
          <w:sz w:val="22"/>
          <w:szCs w:val="22"/>
          <w:lang w:val="en-US"/>
        </w:rPr>
        <w:t xml:space="preserve">  </w:t>
      </w:r>
      <w:r w:rsidR="00530DD1">
        <w:rPr>
          <w:rFonts w:ascii="Helvetica" w:hAnsi="Helvetica" w:cs="Microsoft Sans Serif"/>
          <w:sz w:val="22"/>
          <w:szCs w:val="22"/>
          <w:lang w:val="en-US"/>
        </w:rPr>
        <w:t xml:space="preserve">In the past </w:t>
      </w:r>
      <w:r w:rsidR="00CC131D" w:rsidRPr="007C760E">
        <w:rPr>
          <w:rFonts w:ascii="Helvetica" w:hAnsi="Helvetica" w:cs="Microsoft Sans Serif"/>
          <w:sz w:val="22"/>
          <w:szCs w:val="22"/>
          <w:lang w:val="en-US"/>
        </w:rPr>
        <w:t xml:space="preserve">there </w:t>
      </w:r>
      <w:r w:rsidR="00530DD1">
        <w:rPr>
          <w:rFonts w:ascii="Helvetica" w:hAnsi="Helvetica" w:cs="Microsoft Sans Serif"/>
          <w:sz w:val="22"/>
          <w:szCs w:val="22"/>
          <w:lang w:val="en-US"/>
        </w:rPr>
        <w:t>has been</w:t>
      </w:r>
      <w:r w:rsidR="00CC131D" w:rsidRPr="007C760E">
        <w:rPr>
          <w:rFonts w:ascii="Helvetica" w:hAnsi="Helvetica" w:cs="Microsoft Sans Serif"/>
          <w:sz w:val="22"/>
          <w:szCs w:val="22"/>
          <w:lang w:val="en-US"/>
        </w:rPr>
        <w:t xml:space="preserve"> a fair amount of </w:t>
      </w:r>
      <w:r w:rsidR="00956839" w:rsidRPr="007C760E">
        <w:rPr>
          <w:rFonts w:ascii="Helvetica" w:hAnsi="Helvetica" w:cs="Microsoft Sans Serif"/>
          <w:sz w:val="22"/>
          <w:szCs w:val="22"/>
          <w:lang w:val="en-US"/>
        </w:rPr>
        <w:t xml:space="preserve">spirited </w:t>
      </w:r>
      <w:r w:rsidR="00CC131D" w:rsidRPr="007C760E">
        <w:rPr>
          <w:rFonts w:ascii="Helvetica" w:hAnsi="Helvetica" w:cs="Microsoft Sans Serif"/>
          <w:sz w:val="22"/>
          <w:szCs w:val="22"/>
          <w:lang w:val="en-US"/>
        </w:rPr>
        <w:t xml:space="preserve">debate about who had done this the best! </w:t>
      </w:r>
      <w:r w:rsidR="00956839" w:rsidRPr="007C760E">
        <w:rPr>
          <w:rFonts w:ascii="Helvetica" w:hAnsi="Helvetica" w:cs="Microsoft Sans Serif"/>
          <w:sz w:val="22"/>
          <w:szCs w:val="22"/>
          <w:lang w:val="en-US"/>
        </w:rPr>
        <w:t>To be clear, the rules are: your</w:t>
      </w:r>
      <w:r w:rsidR="00CC131D" w:rsidRPr="007C760E">
        <w:rPr>
          <w:rFonts w:ascii="Helvetica" w:hAnsi="Helvetica" w:cs="Microsoft Sans Serif"/>
          <w:sz w:val="22"/>
          <w:szCs w:val="22"/>
          <w:lang w:val="en-US"/>
        </w:rPr>
        <w:t xml:space="preserve"> code should work fine even after the workspace has been cleared and should require no libraries, also, </w:t>
      </w:r>
      <w:r w:rsidR="000120F9" w:rsidRPr="007C760E">
        <w:rPr>
          <w:rFonts w:ascii="Helvetica" w:hAnsi="Helvetica" w:cs="Microsoft Sans Serif"/>
          <w:sz w:val="22"/>
          <w:szCs w:val="22"/>
          <w:lang w:val="en-US"/>
        </w:rPr>
        <w:t>no marks should appear on your output axis apart from the lines that make up the fern.</w:t>
      </w:r>
      <w:r w:rsidR="00CC131D" w:rsidRPr="007C760E">
        <w:rPr>
          <w:rFonts w:ascii="Helvetica" w:hAnsi="Helvetica" w:cs="Microsoft Sans Serif"/>
          <w:sz w:val="22"/>
          <w:szCs w:val="22"/>
          <w:lang w:val="en-US"/>
        </w:rPr>
        <w:t xml:space="preserve"> Finally, the fern should be of reasonable quality and at least very close in appearance to the fern produced in question 2</w:t>
      </w:r>
      <w:r w:rsidR="000B08C8">
        <w:rPr>
          <w:rFonts w:ascii="Helvetica" w:hAnsi="Helvetica" w:cs="Microsoft Sans Serif"/>
          <w:sz w:val="22"/>
          <w:szCs w:val="22"/>
          <w:lang w:val="en-US"/>
        </w:rPr>
        <w:t>9</w:t>
      </w:r>
      <w:r w:rsidR="00CC131D" w:rsidRPr="007C760E">
        <w:rPr>
          <w:rFonts w:ascii="Helvetica" w:hAnsi="Helvetica" w:cs="Microsoft Sans Serif"/>
          <w:sz w:val="22"/>
          <w:szCs w:val="22"/>
          <w:lang w:val="en-US"/>
        </w:rPr>
        <w:t xml:space="preserve"> – if your code is shorter but doesn’t produce the correct result then it doesn’t count!  This is what it should look like when displayed within in a normal window in R on a normal display, though there could be axes around it.</w:t>
      </w:r>
    </w:p>
    <w:p w14:paraId="3752E1F7" w14:textId="77777777" w:rsidR="003E3B8A" w:rsidRPr="007C760E" w:rsidRDefault="003E3B8A" w:rsidP="009C2DCB">
      <w:pPr>
        <w:ind w:left="360"/>
        <w:rPr>
          <w:rFonts w:ascii="Helvetica" w:hAnsi="Helvetica" w:cs="Microsoft Sans Serif"/>
          <w:sz w:val="22"/>
          <w:szCs w:val="22"/>
          <w:lang w:val="en-US"/>
        </w:rPr>
      </w:pPr>
    </w:p>
    <w:p w14:paraId="02F2EC1F" w14:textId="3F44166E" w:rsidR="00CC131D" w:rsidRDefault="00CC131D" w:rsidP="00CC131D">
      <w:pPr>
        <w:ind w:left="360"/>
        <w:jc w:val="center"/>
        <w:rPr>
          <w:rFonts w:ascii="Helvetica" w:hAnsi="Helvetica" w:cs="Microsoft Sans Serif"/>
          <w:b/>
          <w:i/>
          <w:sz w:val="22"/>
          <w:szCs w:val="22"/>
        </w:rPr>
      </w:pPr>
      <w:r w:rsidRPr="007C760E">
        <w:rPr>
          <w:rFonts w:ascii="Helvetica" w:hAnsi="Helvetica" w:cs="Microsoft Sans Serif"/>
          <w:b/>
          <w:i/>
          <w:noProof/>
          <w:sz w:val="22"/>
          <w:szCs w:val="22"/>
          <w:lang w:val="en-US"/>
        </w:rPr>
        <w:drawing>
          <wp:inline distT="0" distB="0" distL="0" distR="0" wp14:anchorId="321D5F31" wp14:editId="138D85CE">
            <wp:extent cx="3034856" cy="3765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n pic 2.png"/>
                    <pic:cNvPicPr/>
                  </pic:nvPicPr>
                  <pic:blipFill>
                    <a:blip r:embed="rId9">
                      <a:extLst>
                        <a:ext uri="{28A0092B-C50C-407E-A947-70E740481C1C}">
                          <a14:useLocalDpi xmlns:a14="http://schemas.microsoft.com/office/drawing/2010/main"/>
                        </a:ext>
                      </a:extLst>
                    </a:blip>
                    <a:stretch>
                      <a:fillRect/>
                    </a:stretch>
                  </pic:blipFill>
                  <pic:spPr>
                    <a:xfrm>
                      <a:off x="0" y="0"/>
                      <a:ext cx="3036516" cy="3767224"/>
                    </a:xfrm>
                    <a:prstGeom prst="rect">
                      <a:avLst/>
                    </a:prstGeom>
                  </pic:spPr>
                </pic:pic>
              </a:graphicData>
            </a:graphic>
          </wp:inline>
        </w:drawing>
      </w:r>
    </w:p>
    <w:p w14:paraId="3B3349F0" w14:textId="6CFDFA3D" w:rsidR="00DC1048" w:rsidRDefault="00787D4B" w:rsidP="00DC1048">
      <w:pPr>
        <w:ind w:left="360"/>
        <w:rPr>
          <w:rFonts w:ascii="Helvetica" w:hAnsi="Helvetica" w:cs="Microsoft Sans Serif"/>
          <w:b/>
          <w:i/>
          <w:sz w:val="22"/>
          <w:szCs w:val="22"/>
        </w:rPr>
      </w:pPr>
      <w:r>
        <w:rPr>
          <w:rFonts w:ascii="Helvetica" w:hAnsi="Helvetica" w:cs="Microsoft Sans Serif"/>
          <w:b/>
          <w:i/>
          <w:sz w:val="22"/>
          <w:szCs w:val="22"/>
        </w:rPr>
        <w:t>List of thanks</w:t>
      </w:r>
    </w:p>
    <w:p w14:paraId="2D985184" w14:textId="77777777" w:rsidR="00DC1048" w:rsidRDefault="00DC1048" w:rsidP="00DC1048">
      <w:pPr>
        <w:ind w:left="360"/>
        <w:rPr>
          <w:rFonts w:ascii="Helvetica" w:hAnsi="Helvetica" w:cs="Microsoft Sans Serif"/>
          <w:b/>
          <w:i/>
          <w:sz w:val="22"/>
          <w:szCs w:val="22"/>
        </w:rPr>
      </w:pPr>
    </w:p>
    <w:p w14:paraId="477C0DE5" w14:textId="5A8D37B3" w:rsidR="00DC1048" w:rsidRDefault="00DC1048" w:rsidP="00DC1048">
      <w:pPr>
        <w:ind w:left="360"/>
        <w:rPr>
          <w:ins w:id="29" w:author="James Rosindell" w:date="2019-11-25T12:22:00Z"/>
          <w:rFonts w:ascii="Helvetica" w:hAnsi="Helvetica" w:cs="Microsoft Sans Serif"/>
          <w:sz w:val="22"/>
          <w:szCs w:val="22"/>
        </w:rPr>
      </w:pPr>
      <w:r>
        <w:rPr>
          <w:rFonts w:ascii="Helvetica" w:hAnsi="Helvetica" w:cs="Microsoft Sans Serif"/>
          <w:sz w:val="22"/>
          <w:szCs w:val="22"/>
        </w:rPr>
        <w:t xml:space="preserve">If you spot any kind of mistake - I’ll correct it and (if you wish) add your name to the list of thanks for following years. Apologies to people from previous years who helped before I had </w:t>
      </w:r>
      <w:r w:rsidR="00787D4B">
        <w:rPr>
          <w:rFonts w:ascii="Helvetica" w:hAnsi="Helvetica" w:cs="Microsoft Sans Serif"/>
          <w:sz w:val="22"/>
          <w:szCs w:val="22"/>
        </w:rPr>
        <w:t>the idea of formally doing this!</w:t>
      </w:r>
    </w:p>
    <w:p w14:paraId="5DDC40E8" w14:textId="77777777" w:rsidR="00B10736" w:rsidRDefault="00B10736" w:rsidP="00DC1048">
      <w:pPr>
        <w:ind w:left="360"/>
        <w:rPr>
          <w:ins w:id="30" w:author="James Rosindell" w:date="2019-11-25T12:22:00Z"/>
          <w:rFonts w:ascii="Helvetica" w:hAnsi="Helvetica" w:cs="Microsoft Sans Serif"/>
          <w:sz w:val="22"/>
          <w:szCs w:val="22"/>
        </w:rPr>
      </w:pPr>
    </w:p>
    <w:p w14:paraId="65B2DF78" w14:textId="45631130" w:rsidR="00B10736" w:rsidRDefault="00B10736" w:rsidP="00DC1048">
      <w:pPr>
        <w:ind w:left="360"/>
        <w:rPr>
          <w:ins w:id="31" w:author="James Rosindell" w:date="2019-11-25T13:25:00Z"/>
          <w:rFonts w:ascii="Helvetica" w:hAnsi="Helvetica" w:cs="Microsoft Sans Serif"/>
          <w:sz w:val="22"/>
          <w:szCs w:val="22"/>
        </w:rPr>
      </w:pPr>
      <w:ins w:id="32" w:author="James Rosindell" w:date="2019-11-25T12:22:00Z">
        <w:r>
          <w:rPr>
            <w:rFonts w:ascii="Helvetica" w:hAnsi="Helvetica" w:cs="Microsoft Sans Serif"/>
            <w:sz w:val="22"/>
            <w:szCs w:val="22"/>
          </w:rPr>
          <w:t>Lucy</w:t>
        </w:r>
      </w:ins>
      <w:ins w:id="33" w:author="James Rosindell" w:date="2019-11-25T12:23:00Z">
        <w:r>
          <w:rPr>
            <w:rFonts w:ascii="Helvetica" w:hAnsi="Helvetica" w:cs="Microsoft Sans Serif"/>
            <w:sz w:val="22"/>
            <w:szCs w:val="22"/>
          </w:rPr>
          <w:t xml:space="preserve"> Goodyear</w:t>
        </w:r>
      </w:ins>
      <w:ins w:id="34" w:author="James Rosindell" w:date="2019-11-26T14:59:00Z">
        <w:r w:rsidR="00E60040">
          <w:rPr>
            <w:rFonts w:ascii="Helvetica" w:hAnsi="Helvetica" w:cs="Microsoft Sans Serif"/>
            <w:sz w:val="22"/>
            <w:szCs w:val="22"/>
          </w:rPr>
          <w:t xml:space="preserve"> (2)</w:t>
        </w:r>
      </w:ins>
    </w:p>
    <w:p w14:paraId="28DC14AA" w14:textId="27D01AA6" w:rsidR="00543054" w:rsidRDefault="00543054" w:rsidP="00543054">
      <w:pPr>
        <w:ind w:left="360"/>
        <w:rPr>
          <w:ins w:id="35" w:author="James Rosindell" w:date="2019-11-26T15:10:00Z"/>
          <w:rFonts w:ascii="Helvetica" w:hAnsi="Helvetica" w:cs="Microsoft Sans Serif"/>
          <w:sz w:val="22"/>
          <w:szCs w:val="22"/>
          <w:lang w:val="en-US"/>
        </w:rPr>
      </w:pPr>
      <w:proofErr w:type="spellStart"/>
      <w:ins w:id="36" w:author="James Rosindell" w:date="2019-11-25T13:25:00Z">
        <w:r w:rsidRPr="00543054">
          <w:rPr>
            <w:rFonts w:ascii="Helvetica" w:hAnsi="Helvetica" w:cs="Microsoft Sans Serif"/>
            <w:sz w:val="22"/>
            <w:szCs w:val="22"/>
            <w:lang w:val="en-US"/>
          </w:rPr>
          <w:t>Hovig</w:t>
        </w:r>
        <w:proofErr w:type="spellEnd"/>
        <w:r w:rsidRPr="00543054">
          <w:rPr>
            <w:rFonts w:ascii="Helvetica" w:hAnsi="Helvetica" w:cs="Microsoft Sans Serif"/>
            <w:sz w:val="22"/>
            <w:szCs w:val="22"/>
            <w:lang w:val="en-US"/>
          </w:rPr>
          <w:t xml:space="preserve"> </w:t>
        </w:r>
        <w:proofErr w:type="spellStart"/>
        <w:r w:rsidRPr="00543054">
          <w:rPr>
            <w:rFonts w:ascii="Helvetica" w:hAnsi="Helvetica" w:cs="Microsoft Sans Serif"/>
            <w:sz w:val="22"/>
            <w:szCs w:val="22"/>
            <w:lang w:val="en-US"/>
          </w:rPr>
          <w:t>Artinian</w:t>
        </w:r>
        <w:proofErr w:type="spellEnd"/>
        <w:r w:rsidRPr="00543054">
          <w:rPr>
            <w:rFonts w:ascii="Helvetica" w:hAnsi="Helvetica" w:cs="Microsoft Sans Serif"/>
            <w:sz w:val="22"/>
            <w:szCs w:val="22"/>
            <w:lang w:val="en-US"/>
          </w:rPr>
          <w:t xml:space="preserve"> </w:t>
        </w:r>
      </w:ins>
      <w:ins w:id="37" w:author="James Rosindell" w:date="2019-11-26T15:45:00Z">
        <w:r w:rsidR="00C23422">
          <w:rPr>
            <w:rFonts w:ascii="Helvetica" w:hAnsi="Helvetica" w:cs="Microsoft Sans Serif"/>
            <w:sz w:val="22"/>
            <w:szCs w:val="22"/>
            <w:lang w:val="en-US"/>
          </w:rPr>
          <w:t>(2)</w:t>
        </w:r>
      </w:ins>
    </w:p>
    <w:p w14:paraId="30A23668" w14:textId="64A6C70A" w:rsidR="00794EB5" w:rsidRDefault="00794EB5" w:rsidP="00543054">
      <w:pPr>
        <w:ind w:left="360"/>
        <w:rPr>
          <w:ins w:id="38" w:author="James Rosindell" w:date="2019-11-26T15:34:00Z"/>
          <w:rFonts w:ascii="Helvetica" w:hAnsi="Helvetica" w:cs="Microsoft Sans Serif"/>
          <w:sz w:val="22"/>
          <w:szCs w:val="22"/>
          <w:lang w:val="en-US"/>
        </w:rPr>
      </w:pPr>
      <w:proofErr w:type="spellStart"/>
      <w:ins w:id="39" w:author="James Rosindell" w:date="2019-11-26T15:10:00Z">
        <w:r>
          <w:rPr>
            <w:rFonts w:ascii="Helvetica" w:hAnsi="Helvetica" w:cs="Microsoft Sans Serif"/>
            <w:sz w:val="22"/>
            <w:szCs w:val="22"/>
            <w:lang w:val="en-US"/>
          </w:rPr>
          <w:t>Donal</w:t>
        </w:r>
        <w:proofErr w:type="spellEnd"/>
        <w:r>
          <w:rPr>
            <w:rFonts w:ascii="Helvetica" w:hAnsi="Helvetica" w:cs="Microsoft Sans Serif"/>
            <w:sz w:val="22"/>
            <w:szCs w:val="22"/>
            <w:lang w:val="en-US"/>
          </w:rPr>
          <w:t xml:space="preserve"> Burns</w:t>
        </w:r>
      </w:ins>
    </w:p>
    <w:p w14:paraId="62C25828" w14:textId="452B724F" w:rsidR="007D71C5" w:rsidRPr="00543054" w:rsidRDefault="007D71C5" w:rsidP="00543054">
      <w:pPr>
        <w:ind w:left="360"/>
        <w:rPr>
          <w:ins w:id="40" w:author="James Rosindell" w:date="2019-11-25T13:25:00Z"/>
          <w:rFonts w:ascii="Helvetica" w:hAnsi="Helvetica" w:cs="Microsoft Sans Serif"/>
          <w:sz w:val="22"/>
          <w:szCs w:val="22"/>
          <w:lang w:val="en-US"/>
        </w:rPr>
      </w:pPr>
      <w:ins w:id="41" w:author="James Rosindell" w:date="2019-11-26T15:34:00Z">
        <w:r>
          <w:rPr>
            <w:rFonts w:ascii="Helvetica" w:hAnsi="Helvetica" w:cs="Microsoft Sans Serif"/>
            <w:sz w:val="22"/>
            <w:szCs w:val="22"/>
            <w:lang w:val="en-US"/>
          </w:rPr>
          <w:t>Anne-</w:t>
        </w:r>
        <w:proofErr w:type="spellStart"/>
        <w:r>
          <w:rPr>
            <w:rFonts w:ascii="Helvetica" w:hAnsi="Helvetica" w:cs="Microsoft Sans Serif"/>
            <w:sz w:val="22"/>
            <w:szCs w:val="22"/>
            <w:lang w:val="en-US"/>
          </w:rPr>
          <w:t>marie</w:t>
        </w:r>
      </w:ins>
      <w:proofErr w:type="spellEnd"/>
      <w:ins w:id="42" w:author="James Rosindell" w:date="2019-11-26T15:35:00Z">
        <w:r w:rsidR="00D83CC3">
          <w:rPr>
            <w:rFonts w:ascii="Helvetica" w:hAnsi="Helvetica" w:cs="Microsoft Sans Serif"/>
            <w:sz w:val="22"/>
            <w:szCs w:val="22"/>
            <w:lang w:val="en-US"/>
          </w:rPr>
          <w:t xml:space="preserve"> Saunders</w:t>
        </w:r>
      </w:ins>
    </w:p>
    <w:p w14:paraId="31C21F91" w14:textId="77777777" w:rsidR="00543054" w:rsidRPr="00DC1048" w:rsidRDefault="00543054" w:rsidP="00DC1048">
      <w:pPr>
        <w:ind w:left="360"/>
        <w:rPr>
          <w:rFonts w:ascii="Helvetica" w:hAnsi="Helvetica" w:cs="Microsoft Sans Serif"/>
          <w:sz w:val="22"/>
          <w:szCs w:val="22"/>
        </w:rPr>
      </w:pPr>
    </w:p>
    <w:sectPr w:rsidR="00543054" w:rsidRPr="00DC1048" w:rsidSect="0097510E">
      <w:pgSz w:w="11900" w:h="16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icrosoft Sans Serif">
    <w:panose1 w:val="020B0604020202020204"/>
    <w:charset w:val="00"/>
    <w:family w:val="auto"/>
    <w:pitch w:val="variable"/>
    <w:sig w:usb0="E1002AFF" w:usb1="C0000002" w:usb2="00000008" w:usb3="00000000" w:csb0="000101F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77C4"/>
    <w:multiLevelType w:val="hybridMultilevel"/>
    <w:tmpl w:val="CFFC7718"/>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32264"/>
    <w:multiLevelType w:val="multilevel"/>
    <w:tmpl w:val="526C7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3461DD"/>
    <w:multiLevelType w:val="hybridMultilevel"/>
    <w:tmpl w:val="FF561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72096"/>
    <w:multiLevelType w:val="hybridMultilevel"/>
    <w:tmpl w:val="B93CA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953E93"/>
    <w:multiLevelType w:val="hybridMultilevel"/>
    <w:tmpl w:val="C4D22D70"/>
    <w:lvl w:ilvl="0" w:tplc="D484797E">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677AA"/>
    <w:multiLevelType w:val="hybridMultilevel"/>
    <w:tmpl w:val="F1F26B82"/>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D7B7B"/>
    <w:multiLevelType w:val="hybridMultilevel"/>
    <w:tmpl w:val="C3D09086"/>
    <w:lvl w:ilvl="0" w:tplc="9A3EB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246D89"/>
    <w:multiLevelType w:val="hybridMultilevel"/>
    <w:tmpl w:val="F32A16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576DB"/>
    <w:multiLevelType w:val="hybridMultilevel"/>
    <w:tmpl w:val="1F90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F094C"/>
    <w:multiLevelType w:val="hybridMultilevel"/>
    <w:tmpl w:val="BCF81E88"/>
    <w:lvl w:ilvl="0" w:tplc="F2BE0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8C59D7"/>
    <w:multiLevelType w:val="hybridMultilevel"/>
    <w:tmpl w:val="B0F0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32720"/>
    <w:multiLevelType w:val="hybridMultilevel"/>
    <w:tmpl w:val="40C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F44E17"/>
    <w:multiLevelType w:val="hybridMultilevel"/>
    <w:tmpl w:val="7C0A28F8"/>
    <w:lvl w:ilvl="0" w:tplc="D484797E">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90050F"/>
    <w:multiLevelType w:val="hybridMultilevel"/>
    <w:tmpl w:val="6C0C7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0044D2"/>
    <w:multiLevelType w:val="hybridMultilevel"/>
    <w:tmpl w:val="5E8C7562"/>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F40399"/>
    <w:multiLevelType w:val="hybridMultilevel"/>
    <w:tmpl w:val="86D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4D34A3"/>
    <w:multiLevelType w:val="hybridMultilevel"/>
    <w:tmpl w:val="C12A106A"/>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6406BE"/>
    <w:multiLevelType w:val="hybridMultilevel"/>
    <w:tmpl w:val="1974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3"/>
  </w:num>
  <w:num w:numId="5">
    <w:abstractNumId w:val="12"/>
  </w:num>
  <w:num w:numId="6">
    <w:abstractNumId w:val="4"/>
  </w:num>
  <w:num w:numId="7">
    <w:abstractNumId w:val="16"/>
  </w:num>
  <w:num w:numId="8">
    <w:abstractNumId w:val="9"/>
  </w:num>
  <w:num w:numId="9">
    <w:abstractNumId w:val="11"/>
  </w:num>
  <w:num w:numId="10">
    <w:abstractNumId w:val="8"/>
  </w:num>
  <w:num w:numId="11">
    <w:abstractNumId w:val="17"/>
  </w:num>
  <w:num w:numId="12">
    <w:abstractNumId w:val="13"/>
  </w:num>
  <w:num w:numId="13">
    <w:abstractNumId w:val="6"/>
  </w:num>
  <w:num w:numId="14">
    <w:abstractNumId w:val="7"/>
  </w:num>
  <w:num w:numId="15">
    <w:abstractNumId w:val="15"/>
  </w:num>
  <w:num w:numId="16">
    <w:abstractNumId w:val="1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23"/>
    <w:rsid w:val="0000178D"/>
    <w:rsid w:val="000051FD"/>
    <w:rsid w:val="00011DC6"/>
    <w:rsid w:val="000120F9"/>
    <w:rsid w:val="00015254"/>
    <w:rsid w:val="00015A59"/>
    <w:rsid w:val="00015B57"/>
    <w:rsid w:val="00017B18"/>
    <w:rsid w:val="00022BA1"/>
    <w:rsid w:val="00024245"/>
    <w:rsid w:val="00026788"/>
    <w:rsid w:val="00034A6A"/>
    <w:rsid w:val="000361DB"/>
    <w:rsid w:val="00036C08"/>
    <w:rsid w:val="000375FB"/>
    <w:rsid w:val="000376EE"/>
    <w:rsid w:val="00043612"/>
    <w:rsid w:val="00045AE8"/>
    <w:rsid w:val="00047A0F"/>
    <w:rsid w:val="00050D81"/>
    <w:rsid w:val="00051C7E"/>
    <w:rsid w:val="00053FB4"/>
    <w:rsid w:val="000542BF"/>
    <w:rsid w:val="00056599"/>
    <w:rsid w:val="0005783C"/>
    <w:rsid w:val="00060A41"/>
    <w:rsid w:val="00061069"/>
    <w:rsid w:val="0006496B"/>
    <w:rsid w:val="000669DE"/>
    <w:rsid w:val="000671AC"/>
    <w:rsid w:val="00070CF8"/>
    <w:rsid w:val="00071654"/>
    <w:rsid w:val="00071CF2"/>
    <w:rsid w:val="00072321"/>
    <w:rsid w:val="00072DBF"/>
    <w:rsid w:val="00074C7F"/>
    <w:rsid w:val="00074F88"/>
    <w:rsid w:val="00080208"/>
    <w:rsid w:val="000809BC"/>
    <w:rsid w:val="00081484"/>
    <w:rsid w:val="00081D1E"/>
    <w:rsid w:val="00082DD5"/>
    <w:rsid w:val="000834F4"/>
    <w:rsid w:val="000901E0"/>
    <w:rsid w:val="00090338"/>
    <w:rsid w:val="00091BCA"/>
    <w:rsid w:val="00092243"/>
    <w:rsid w:val="00092CB6"/>
    <w:rsid w:val="00094AEA"/>
    <w:rsid w:val="000A65CB"/>
    <w:rsid w:val="000B08C8"/>
    <w:rsid w:val="000B130D"/>
    <w:rsid w:val="000B6627"/>
    <w:rsid w:val="000B6C52"/>
    <w:rsid w:val="000B7FA1"/>
    <w:rsid w:val="000C21AA"/>
    <w:rsid w:val="000C539F"/>
    <w:rsid w:val="000C58D9"/>
    <w:rsid w:val="000C5B71"/>
    <w:rsid w:val="000C69FC"/>
    <w:rsid w:val="000D3236"/>
    <w:rsid w:val="000D3F48"/>
    <w:rsid w:val="000D3F8B"/>
    <w:rsid w:val="000D5C68"/>
    <w:rsid w:val="000D621B"/>
    <w:rsid w:val="000D6E96"/>
    <w:rsid w:val="000D6ED1"/>
    <w:rsid w:val="000E3222"/>
    <w:rsid w:val="000E351B"/>
    <w:rsid w:val="000E4168"/>
    <w:rsid w:val="000E5D8F"/>
    <w:rsid w:val="000F416C"/>
    <w:rsid w:val="000F428F"/>
    <w:rsid w:val="000F5724"/>
    <w:rsid w:val="000F5762"/>
    <w:rsid w:val="000F7792"/>
    <w:rsid w:val="001003D1"/>
    <w:rsid w:val="00104122"/>
    <w:rsid w:val="001063C1"/>
    <w:rsid w:val="00106B2A"/>
    <w:rsid w:val="001100CD"/>
    <w:rsid w:val="001115CB"/>
    <w:rsid w:val="001147CA"/>
    <w:rsid w:val="00114B42"/>
    <w:rsid w:val="00123E78"/>
    <w:rsid w:val="00124F9B"/>
    <w:rsid w:val="00126AEA"/>
    <w:rsid w:val="00133295"/>
    <w:rsid w:val="001342AA"/>
    <w:rsid w:val="001343DF"/>
    <w:rsid w:val="0013497D"/>
    <w:rsid w:val="0014043B"/>
    <w:rsid w:val="00151535"/>
    <w:rsid w:val="00153589"/>
    <w:rsid w:val="0016042A"/>
    <w:rsid w:val="00160625"/>
    <w:rsid w:val="00166A8B"/>
    <w:rsid w:val="00170CB1"/>
    <w:rsid w:val="00174B50"/>
    <w:rsid w:val="00175A38"/>
    <w:rsid w:val="00187E96"/>
    <w:rsid w:val="00196622"/>
    <w:rsid w:val="00197D67"/>
    <w:rsid w:val="00197DD5"/>
    <w:rsid w:val="001A2416"/>
    <w:rsid w:val="001A2D81"/>
    <w:rsid w:val="001A32BC"/>
    <w:rsid w:val="001A3BFE"/>
    <w:rsid w:val="001A4F6E"/>
    <w:rsid w:val="001A567B"/>
    <w:rsid w:val="001A5AE9"/>
    <w:rsid w:val="001B7875"/>
    <w:rsid w:val="001C2326"/>
    <w:rsid w:val="001C24AE"/>
    <w:rsid w:val="001C5050"/>
    <w:rsid w:val="001D70E5"/>
    <w:rsid w:val="001E35D9"/>
    <w:rsid w:val="001E3617"/>
    <w:rsid w:val="001E58D8"/>
    <w:rsid w:val="001E7BA8"/>
    <w:rsid w:val="001F3778"/>
    <w:rsid w:val="001F54BF"/>
    <w:rsid w:val="001F6F01"/>
    <w:rsid w:val="0020159A"/>
    <w:rsid w:val="002027AE"/>
    <w:rsid w:val="002052C8"/>
    <w:rsid w:val="002060AE"/>
    <w:rsid w:val="002106E9"/>
    <w:rsid w:val="00210786"/>
    <w:rsid w:val="00210DED"/>
    <w:rsid w:val="00212680"/>
    <w:rsid w:val="00215AE1"/>
    <w:rsid w:val="00217CC2"/>
    <w:rsid w:val="00220D07"/>
    <w:rsid w:val="002226CF"/>
    <w:rsid w:val="00225EC2"/>
    <w:rsid w:val="00231555"/>
    <w:rsid w:val="002369F4"/>
    <w:rsid w:val="00236EBC"/>
    <w:rsid w:val="00236F3B"/>
    <w:rsid w:val="00241A48"/>
    <w:rsid w:val="00242645"/>
    <w:rsid w:val="00244A17"/>
    <w:rsid w:val="00244FFC"/>
    <w:rsid w:val="00245DF5"/>
    <w:rsid w:val="002468C1"/>
    <w:rsid w:val="0025057A"/>
    <w:rsid w:val="00250722"/>
    <w:rsid w:val="00251C5D"/>
    <w:rsid w:val="00252DEB"/>
    <w:rsid w:val="00261984"/>
    <w:rsid w:val="00262BF7"/>
    <w:rsid w:val="00263166"/>
    <w:rsid w:val="002653BE"/>
    <w:rsid w:val="00266E5D"/>
    <w:rsid w:val="00271ADB"/>
    <w:rsid w:val="00272C5D"/>
    <w:rsid w:val="0027445B"/>
    <w:rsid w:val="00274D74"/>
    <w:rsid w:val="00276CE4"/>
    <w:rsid w:val="00281919"/>
    <w:rsid w:val="00285144"/>
    <w:rsid w:val="002856AF"/>
    <w:rsid w:val="0028583D"/>
    <w:rsid w:val="002917E7"/>
    <w:rsid w:val="00292432"/>
    <w:rsid w:val="00293E5A"/>
    <w:rsid w:val="00293F03"/>
    <w:rsid w:val="002966B9"/>
    <w:rsid w:val="00297FBD"/>
    <w:rsid w:val="002A05D1"/>
    <w:rsid w:val="002A08E5"/>
    <w:rsid w:val="002A3746"/>
    <w:rsid w:val="002A4A34"/>
    <w:rsid w:val="002A5C93"/>
    <w:rsid w:val="002A63D6"/>
    <w:rsid w:val="002B082C"/>
    <w:rsid w:val="002B2FE6"/>
    <w:rsid w:val="002B362E"/>
    <w:rsid w:val="002B460A"/>
    <w:rsid w:val="002B50B8"/>
    <w:rsid w:val="002B617E"/>
    <w:rsid w:val="002B7940"/>
    <w:rsid w:val="002C7BA2"/>
    <w:rsid w:val="002D231E"/>
    <w:rsid w:val="002D4BFF"/>
    <w:rsid w:val="002D5721"/>
    <w:rsid w:val="002D7103"/>
    <w:rsid w:val="002E4624"/>
    <w:rsid w:val="002E4AC1"/>
    <w:rsid w:val="002E6F03"/>
    <w:rsid w:val="002E7545"/>
    <w:rsid w:val="002F1B11"/>
    <w:rsid w:val="002F28DE"/>
    <w:rsid w:val="002F66DD"/>
    <w:rsid w:val="00302F77"/>
    <w:rsid w:val="003069F4"/>
    <w:rsid w:val="00316298"/>
    <w:rsid w:val="00321F12"/>
    <w:rsid w:val="0032247E"/>
    <w:rsid w:val="00323B12"/>
    <w:rsid w:val="003261D2"/>
    <w:rsid w:val="00330E5B"/>
    <w:rsid w:val="0033797D"/>
    <w:rsid w:val="00341020"/>
    <w:rsid w:val="003435E5"/>
    <w:rsid w:val="00347853"/>
    <w:rsid w:val="003501DC"/>
    <w:rsid w:val="00350A3B"/>
    <w:rsid w:val="0036791D"/>
    <w:rsid w:val="00375573"/>
    <w:rsid w:val="0038751C"/>
    <w:rsid w:val="00391F37"/>
    <w:rsid w:val="0039576F"/>
    <w:rsid w:val="00396AE1"/>
    <w:rsid w:val="003A01F1"/>
    <w:rsid w:val="003A33A2"/>
    <w:rsid w:val="003A679F"/>
    <w:rsid w:val="003B58BE"/>
    <w:rsid w:val="003C0259"/>
    <w:rsid w:val="003C109E"/>
    <w:rsid w:val="003C3211"/>
    <w:rsid w:val="003C6881"/>
    <w:rsid w:val="003D1B85"/>
    <w:rsid w:val="003D3C53"/>
    <w:rsid w:val="003D42AC"/>
    <w:rsid w:val="003D42DC"/>
    <w:rsid w:val="003D502F"/>
    <w:rsid w:val="003D75DC"/>
    <w:rsid w:val="003E0F69"/>
    <w:rsid w:val="003E22F1"/>
    <w:rsid w:val="003E3B8A"/>
    <w:rsid w:val="003E581B"/>
    <w:rsid w:val="003E6BDF"/>
    <w:rsid w:val="003E7358"/>
    <w:rsid w:val="003F139B"/>
    <w:rsid w:val="003F1469"/>
    <w:rsid w:val="003F451B"/>
    <w:rsid w:val="003F4C03"/>
    <w:rsid w:val="003F7B86"/>
    <w:rsid w:val="004002C9"/>
    <w:rsid w:val="0040194B"/>
    <w:rsid w:val="00403334"/>
    <w:rsid w:val="004045ED"/>
    <w:rsid w:val="00405072"/>
    <w:rsid w:val="00410D5D"/>
    <w:rsid w:val="0041181E"/>
    <w:rsid w:val="004144C9"/>
    <w:rsid w:val="0041568C"/>
    <w:rsid w:val="00415C6A"/>
    <w:rsid w:val="0041675E"/>
    <w:rsid w:val="004204E7"/>
    <w:rsid w:val="0042516C"/>
    <w:rsid w:val="0043142A"/>
    <w:rsid w:val="004369AC"/>
    <w:rsid w:val="004401F5"/>
    <w:rsid w:val="00440B22"/>
    <w:rsid w:val="00444159"/>
    <w:rsid w:val="00446EDE"/>
    <w:rsid w:val="004501D4"/>
    <w:rsid w:val="004513DF"/>
    <w:rsid w:val="004528B5"/>
    <w:rsid w:val="0045681C"/>
    <w:rsid w:val="00457170"/>
    <w:rsid w:val="004574FA"/>
    <w:rsid w:val="004608A9"/>
    <w:rsid w:val="00460D92"/>
    <w:rsid w:val="00463003"/>
    <w:rsid w:val="004633A5"/>
    <w:rsid w:val="00465047"/>
    <w:rsid w:val="004653AB"/>
    <w:rsid w:val="00467118"/>
    <w:rsid w:val="004704A3"/>
    <w:rsid w:val="0047139C"/>
    <w:rsid w:val="00471638"/>
    <w:rsid w:val="00471D6C"/>
    <w:rsid w:val="00473D7B"/>
    <w:rsid w:val="00474E2C"/>
    <w:rsid w:val="00477DAE"/>
    <w:rsid w:val="004812E1"/>
    <w:rsid w:val="004820CC"/>
    <w:rsid w:val="004870A8"/>
    <w:rsid w:val="00492296"/>
    <w:rsid w:val="004957D1"/>
    <w:rsid w:val="00495B26"/>
    <w:rsid w:val="004A103E"/>
    <w:rsid w:val="004A2197"/>
    <w:rsid w:val="004A2C38"/>
    <w:rsid w:val="004A6A2B"/>
    <w:rsid w:val="004A72D1"/>
    <w:rsid w:val="004A7EDD"/>
    <w:rsid w:val="004B1A69"/>
    <w:rsid w:val="004B2941"/>
    <w:rsid w:val="004B6F71"/>
    <w:rsid w:val="004C3301"/>
    <w:rsid w:val="004C4508"/>
    <w:rsid w:val="004C4C62"/>
    <w:rsid w:val="004C650F"/>
    <w:rsid w:val="004C6E27"/>
    <w:rsid w:val="004D20A7"/>
    <w:rsid w:val="004D31C6"/>
    <w:rsid w:val="004D58A8"/>
    <w:rsid w:val="004E0D1E"/>
    <w:rsid w:val="004E1BCC"/>
    <w:rsid w:val="004E240C"/>
    <w:rsid w:val="004E4BB8"/>
    <w:rsid w:val="004F08FC"/>
    <w:rsid w:val="004F12AD"/>
    <w:rsid w:val="004F2465"/>
    <w:rsid w:val="004F57FC"/>
    <w:rsid w:val="004F5CA1"/>
    <w:rsid w:val="004F76CB"/>
    <w:rsid w:val="00503B80"/>
    <w:rsid w:val="00505346"/>
    <w:rsid w:val="00511195"/>
    <w:rsid w:val="00511EC7"/>
    <w:rsid w:val="00521025"/>
    <w:rsid w:val="00527628"/>
    <w:rsid w:val="00530B2B"/>
    <w:rsid w:val="00530DD1"/>
    <w:rsid w:val="005411D2"/>
    <w:rsid w:val="00543054"/>
    <w:rsid w:val="005433B2"/>
    <w:rsid w:val="00546AC6"/>
    <w:rsid w:val="00554A76"/>
    <w:rsid w:val="005625BD"/>
    <w:rsid w:val="00563071"/>
    <w:rsid w:val="00567D2D"/>
    <w:rsid w:val="0057198A"/>
    <w:rsid w:val="005745A4"/>
    <w:rsid w:val="005759B5"/>
    <w:rsid w:val="00580700"/>
    <w:rsid w:val="005836D7"/>
    <w:rsid w:val="00584AB9"/>
    <w:rsid w:val="00587544"/>
    <w:rsid w:val="00587F36"/>
    <w:rsid w:val="005921C9"/>
    <w:rsid w:val="00592269"/>
    <w:rsid w:val="005941CD"/>
    <w:rsid w:val="005A1F3B"/>
    <w:rsid w:val="005A2104"/>
    <w:rsid w:val="005A58DF"/>
    <w:rsid w:val="005A68B6"/>
    <w:rsid w:val="005B11EF"/>
    <w:rsid w:val="005B2C91"/>
    <w:rsid w:val="005B356B"/>
    <w:rsid w:val="005B47E6"/>
    <w:rsid w:val="005D0CB7"/>
    <w:rsid w:val="005D0DBC"/>
    <w:rsid w:val="005D6AC7"/>
    <w:rsid w:val="005E1C14"/>
    <w:rsid w:val="005E4B8C"/>
    <w:rsid w:val="005E63EE"/>
    <w:rsid w:val="005F1871"/>
    <w:rsid w:val="005F1C50"/>
    <w:rsid w:val="005F211B"/>
    <w:rsid w:val="005F33A0"/>
    <w:rsid w:val="005F423D"/>
    <w:rsid w:val="005F55B4"/>
    <w:rsid w:val="005F6461"/>
    <w:rsid w:val="005F775F"/>
    <w:rsid w:val="00600A9C"/>
    <w:rsid w:val="006038F8"/>
    <w:rsid w:val="0060554E"/>
    <w:rsid w:val="00606208"/>
    <w:rsid w:val="00606C6C"/>
    <w:rsid w:val="0060758D"/>
    <w:rsid w:val="00610284"/>
    <w:rsid w:val="00610373"/>
    <w:rsid w:val="00611700"/>
    <w:rsid w:val="00613B26"/>
    <w:rsid w:val="0061424E"/>
    <w:rsid w:val="00615896"/>
    <w:rsid w:val="00617026"/>
    <w:rsid w:val="006202D9"/>
    <w:rsid w:val="00620485"/>
    <w:rsid w:val="0062217E"/>
    <w:rsid w:val="00624FD6"/>
    <w:rsid w:val="00631DCD"/>
    <w:rsid w:val="0063201F"/>
    <w:rsid w:val="0063234B"/>
    <w:rsid w:val="00633403"/>
    <w:rsid w:val="00634102"/>
    <w:rsid w:val="00644027"/>
    <w:rsid w:val="00650FA4"/>
    <w:rsid w:val="00652CA9"/>
    <w:rsid w:val="00654C78"/>
    <w:rsid w:val="006619F5"/>
    <w:rsid w:val="0066295C"/>
    <w:rsid w:val="00663B86"/>
    <w:rsid w:val="00665E97"/>
    <w:rsid w:val="0066685E"/>
    <w:rsid w:val="00672160"/>
    <w:rsid w:val="006725F0"/>
    <w:rsid w:val="006732ED"/>
    <w:rsid w:val="00682866"/>
    <w:rsid w:val="00683A07"/>
    <w:rsid w:val="006909BB"/>
    <w:rsid w:val="00693075"/>
    <w:rsid w:val="00695523"/>
    <w:rsid w:val="006A77BE"/>
    <w:rsid w:val="006A78AC"/>
    <w:rsid w:val="006B0BE5"/>
    <w:rsid w:val="006B2BF7"/>
    <w:rsid w:val="006B5DEE"/>
    <w:rsid w:val="006C4251"/>
    <w:rsid w:val="006C4E3C"/>
    <w:rsid w:val="006D25F2"/>
    <w:rsid w:val="006D4FB0"/>
    <w:rsid w:val="006D5EE0"/>
    <w:rsid w:val="006D6558"/>
    <w:rsid w:val="006E5747"/>
    <w:rsid w:val="006F5E49"/>
    <w:rsid w:val="006F60DA"/>
    <w:rsid w:val="006F6101"/>
    <w:rsid w:val="00704BD1"/>
    <w:rsid w:val="00706D78"/>
    <w:rsid w:val="00707406"/>
    <w:rsid w:val="00707DBE"/>
    <w:rsid w:val="00713415"/>
    <w:rsid w:val="00713D16"/>
    <w:rsid w:val="007145B6"/>
    <w:rsid w:val="00715381"/>
    <w:rsid w:val="007156A8"/>
    <w:rsid w:val="00721F37"/>
    <w:rsid w:val="007240EE"/>
    <w:rsid w:val="00724429"/>
    <w:rsid w:val="0072587E"/>
    <w:rsid w:val="00725A30"/>
    <w:rsid w:val="00725DEF"/>
    <w:rsid w:val="007271FF"/>
    <w:rsid w:val="00731557"/>
    <w:rsid w:val="0073347A"/>
    <w:rsid w:val="007371B3"/>
    <w:rsid w:val="00737A50"/>
    <w:rsid w:val="007434B9"/>
    <w:rsid w:val="00744A6B"/>
    <w:rsid w:val="00744B38"/>
    <w:rsid w:val="00744FDA"/>
    <w:rsid w:val="00746633"/>
    <w:rsid w:val="00757687"/>
    <w:rsid w:val="007579ED"/>
    <w:rsid w:val="00765852"/>
    <w:rsid w:val="00766B2B"/>
    <w:rsid w:val="007671EB"/>
    <w:rsid w:val="00782180"/>
    <w:rsid w:val="0078324E"/>
    <w:rsid w:val="00783E6E"/>
    <w:rsid w:val="00787B54"/>
    <w:rsid w:val="00787D4B"/>
    <w:rsid w:val="007912E8"/>
    <w:rsid w:val="00793E20"/>
    <w:rsid w:val="00794BE9"/>
    <w:rsid w:val="00794EB5"/>
    <w:rsid w:val="007A15C2"/>
    <w:rsid w:val="007A65FB"/>
    <w:rsid w:val="007B130D"/>
    <w:rsid w:val="007B4D76"/>
    <w:rsid w:val="007B681A"/>
    <w:rsid w:val="007B6FD6"/>
    <w:rsid w:val="007B78AE"/>
    <w:rsid w:val="007C08FB"/>
    <w:rsid w:val="007C2AC9"/>
    <w:rsid w:val="007C40C1"/>
    <w:rsid w:val="007C6DAD"/>
    <w:rsid w:val="007C760E"/>
    <w:rsid w:val="007D498B"/>
    <w:rsid w:val="007D71C5"/>
    <w:rsid w:val="007D7C10"/>
    <w:rsid w:val="007E4CBB"/>
    <w:rsid w:val="007E604F"/>
    <w:rsid w:val="007F1929"/>
    <w:rsid w:val="007F1A8B"/>
    <w:rsid w:val="007F1FEB"/>
    <w:rsid w:val="007F3A8E"/>
    <w:rsid w:val="007F54F8"/>
    <w:rsid w:val="007F63DB"/>
    <w:rsid w:val="007F6C28"/>
    <w:rsid w:val="00805DFF"/>
    <w:rsid w:val="008061D9"/>
    <w:rsid w:val="00810164"/>
    <w:rsid w:val="00810426"/>
    <w:rsid w:val="00811C42"/>
    <w:rsid w:val="00814D26"/>
    <w:rsid w:val="00815AE1"/>
    <w:rsid w:val="00815EC2"/>
    <w:rsid w:val="00817E15"/>
    <w:rsid w:val="00820402"/>
    <w:rsid w:val="0082159B"/>
    <w:rsid w:val="00821A93"/>
    <w:rsid w:val="00821CC2"/>
    <w:rsid w:val="00823556"/>
    <w:rsid w:val="00824024"/>
    <w:rsid w:val="00826CB4"/>
    <w:rsid w:val="0083343A"/>
    <w:rsid w:val="00836E1C"/>
    <w:rsid w:val="0084215B"/>
    <w:rsid w:val="00843C9A"/>
    <w:rsid w:val="0085080C"/>
    <w:rsid w:val="00850FE7"/>
    <w:rsid w:val="00860035"/>
    <w:rsid w:val="00866697"/>
    <w:rsid w:val="00870279"/>
    <w:rsid w:val="00874712"/>
    <w:rsid w:val="00876274"/>
    <w:rsid w:val="00881266"/>
    <w:rsid w:val="00883278"/>
    <w:rsid w:val="00883ABB"/>
    <w:rsid w:val="008848A8"/>
    <w:rsid w:val="008906F8"/>
    <w:rsid w:val="00892FCD"/>
    <w:rsid w:val="008941C7"/>
    <w:rsid w:val="00895159"/>
    <w:rsid w:val="00896F57"/>
    <w:rsid w:val="00897F1C"/>
    <w:rsid w:val="008A2375"/>
    <w:rsid w:val="008A241A"/>
    <w:rsid w:val="008A55C6"/>
    <w:rsid w:val="008A624D"/>
    <w:rsid w:val="008A6F0E"/>
    <w:rsid w:val="008B4997"/>
    <w:rsid w:val="008B5EF7"/>
    <w:rsid w:val="008C2472"/>
    <w:rsid w:val="008C2C8D"/>
    <w:rsid w:val="008C302E"/>
    <w:rsid w:val="008C7C69"/>
    <w:rsid w:val="008D4721"/>
    <w:rsid w:val="008D60E0"/>
    <w:rsid w:val="008D77C5"/>
    <w:rsid w:val="008E57DC"/>
    <w:rsid w:val="008F460B"/>
    <w:rsid w:val="008F6524"/>
    <w:rsid w:val="008F6EDC"/>
    <w:rsid w:val="0090097E"/>
    <w:rsid w:val="009043C9"/>
    <w:rsid w:val="00905685"/>
    <w:rsid w:val="00905EDB"/>
    <w:rsid w:val="00906201"/>
    <w:rsid w:val="00906EED"/>
    <w:rsid w:val="00910B0B"/>
    <w:rsid w:val="00911A26"/>
    <w:rsid w:val="0091557F"/>
    <w:rsid w:val="00915B6A"/>
    <w:rsid w:val="00920CC7"/>
    <w:rsid w:val="00921111"/>
    <w:rsid w:val="00923C70"/>
    <w:rsid w:val="00923DE7"/>
    <w:rsid w:val="00926CC1"/>
    <w:rsid w:val="0093696D"/>
    <w:rsid w:val="009369B9"/>
    <w:rsid w:val="00941A13"/>
    <w:rsid w:val="0094293B"/>
    <w:rsid w:val="009439CF"/>
    <w:rsid w:val="009447EB"/>
    <w:rsid w:val="00944A94"/>
    <w:rsid w:val="00944CE7"/>
    <w:rsid w:val="00944CFB"/>
    <w:rsid w:val="00952F99"/>
    <w:rsid w:val="00954302"/>
    <w:rsid w:val="00954D2D"/>
    <w:rsid w:val="00956839"/>
    <w:rsid w:val="00962EF6"/>
    <w:rsid w:val="00963B08"/>
    <w:rsid w:val="00965997"/>
    <w:rsid w:val="00966502"/>
    <w:rsid w:val="009701E8"/>
    <w:rsid w:val="00974C4B"/>
    <w:rsid w:val="0097510E"/>
    <w:rsid w:val="00976535"/>
    <w:rsid w:val="00977064"/>
    <w:rsid w:val="00983D07"/>
    <w:rsid w:val="00986094"/>
    <w:rsid w:val="00987F55"/>
    <w:rsid w:val="00995EC4"/>
    <w:rsid w:val="00997FB8"/>
    <w:rsid w:val="009A1DF8"/>
    <w:rsid w:val="009A31F2"/>
    <w:rsid w:val="009A5BC4"/>
    <w:rsid w:val="009A6288"/>
    <w:rsid w:val="009A6975"/>
    <w:rsid w:val="009A7766"/>
    <w:rsid w:val="009B25DE"/>
    <w:rsid w:val="009B3790"/>
    <w:rsid w:val="009C113D"/>
    <w:rsid w:val="009C2DCB"/>
    <w:rsid w:val="009C5B8B"/>
    <w:rsid w:val="009C6804"/>
    <w:rsid w:val="009D1DE6"/>
    <w:rsid w:val="009D3C61"/>
    <w:rsid w:val="009D4124"/>
    <w:rsid w:val="009D6D12"/>
    <w:rsid w:val="009D76C9"/>
    <w:rsid w:val="009D7A82"/>
    <w:rsid w:val="009E415E"/>
    <w:rsid w:val="009E554A"/>
    <w:rsid w:val="009E6D6B"/>
    <w:rsid w:val="009F15D4"/>
    <w:rsid w:val="00A027E4"/>
    <w:rsid w:val="00A03B7F"/>
    <w:rsid w:val="00A123F6"/>
    <w:rsid w:val="00A1296C"/>
    <w:rsid w:val="00A20C53"/>
    <w:rsid w:val="00A23EF2"/>
    <w:rsid w:val="00A26245"/>
    <w:rsid w:val="00A3578E"/>
    <w:rsid w:val="00A361A8"/>
    <w:rsid w:val="00A37171"/>
    <w:rsid w:val="00A40C4C"/>
    <w:rsid w:val="00A41291"/>
    <w:rsid w:val="00A514FB"/>
    <w:rsid w:val="00A56106"/>
    <w:rsid w:val="00A56A13"/>
    <w:rsid w:val="00A56DF3"/>
    <w:rsid w:val="00A662DE"/>
    <w:rsid w:val="00A70B6E"/>
    <w:rsid w:val="00A72C1A"/>
    <w:rsid w:val="00A740B9"/>
    <w:rsid w:val="00A75DD2"/>
    <w:rsid w:val="00A80C2A"/>
    <w:rsid w:val="00A844E8"/>
    <w:rsid w:val="00A9545A"/>
    <w:rsid w:val="00A963FF"/>
    <w:rsid w:val="00A97A57"/>
    <w:rsid w:val="00AA001E"/>
    <w:rsid w:val="00AA29AA"/>
    <w:rsid w:val="00AA3123"/>
    <w:rsid w:val="00AA4B92"/>
    <w:rsid w:val="00AA5125"/>
    <w:rsid w:val="00AA5315"/>
    <w:rsid w:val="00AB2042"/>
    <w:rsid w:val="00AB4E3E"/>
    <w:rsid w:val="00AB7257"/>
    <w:rsid w:val="00AC2416"/>
    <w:rsid w:val="00AC405F"/>
    <w:rsid w:val="00AC7980"/>
    <w:rsid w:val="00AD1612"/>
    <w:rsid w:val="00AD1774"/>
    <w:rsid w:val="00AD609A"/>
    <w:rsid w:val="00AD7731"/>
    <w:rsid w:val="00AD77D0"/>
    <w:rsid w:val="00AE0E8F"/>
    <w:rsid w:val="00AE3AEE"/>
    <w:rsid w:val="00AE5FFA"/>
    <w:rsid w:val="00AE6EE0"/>
    <w:rsid w:val="00AF3997"/>
    <w:rsid w:val="00AF72BE"/>
    <w:rsid w:val="00AF7690"/>
    <w:rsid w:val="00B001A0"/>
    <w:rsid w:val="00B10736"/>
    <w:rsid w:val="00B10FC0"/>
    <w:rsid w:val="00B12DE0"/>
    <w:rsid w:val="00B17275"/>
    <w:rsid w:val="00B25339"/>
    <w:rsid w:val="00B258A0"/>
    <w:rsid w:val="00B25E91"/>
    <w:rsid w:val="00B35659"/>
    <w:rsid w:val="00B35B1D"/>
    <w:rsid w:val="00B36AC0"/>
    <w:rsid w:val="00B37CBB"/>
    <w:rsid w:val="00B43441"/>
    <w:rsid w:val="00B44B72"/>
    <w:rsid w:val="00B455A0"/>
    <w:rsid w:val="00B47142"/>
    <w:rsid w:val="00B51D9A"/>
    <w:rsid w:val="00B5359B"/>
    <w:rsid w:val="00B538EF"/>
    <w:rsid w:val="00B5426E"/>
    <w:rsid w:val="00B561BB"/>
    <w:rsid w:val="00B638EE"/>
    <w:rsid w:val="00B63D90"/>
    <w:rsid w:val="00B643E0"/>
    <w:rsid w:val="00B70A7B"/>
    <w:rsid w:val="00B738C5"/>
    <w:rsid w:val="00B73ED9"/>
    <w:rsid w:val="00B82F51"/>
    <w:rsid w:val="00B84058"/>
    <w:rsid w:val="00B8641F"/>
    <w:rsid w:val="00B96308"/>
    <w:rsid w:val="00B971BC"/>
    <w:rsid w:val="00B97782"/>
    <w:rsid w:val="00BA2698"/>
    <w:rsid w:val="00BA4785"/>
    <w:rsid w:val="00BA53D6"/>
    <w:rsid w:val="00BA7F05"/>
    <w:rsid w:val="00BB079D"/>
    <w:rsid w:val="00BB548D"/>
    <w:rsid w:val="00BB556C"/>
    <w:rsid w:val="00BB7663"/>
    <w:rsid w:val="00BB7A8F"/>
    <w:rsid w:val="00BC209B"/>
    <w:rsid w:val="00BC561F"/>
    <w:rsid w:val="00BC636B"/>
    <w:rsid w:val="00BC753F"/>
    <w:rsid w:val="00BD06D4"/>
    <w:rsid w:val="00BD0B73"/>
    <w:rsid w:val="00BD1E2E"/>
    <w:rsid w:val="00BD2AF2"/>
    <w:rsid w:val="00BE0560"/>
    <w:rsid w:val="00BE36BB"/>
    <w:rsid w:val="00BE4EED"/>
    <w:rsid w:val="00BE50B9"/>
    <w:rsid w:val="00BF1F00"/>
    <w:rsid w:val="00BF1F42"/>
    <w:rsid w:val="00BF2785"/>
    <w:rsid w:val="00BF5F44"/>
    <w:rsid w:val="00C01786"/>
    <w:rsid w:val="00C02C39"/>
    <w:rsid w:val="00C03476"/>
    <w:rsid w:val="00C0405B"/>
    <w:rsid w:val="00C05318"/>
    <w:rsid w:val="00C06758"/>
    <w:rsid w:val="00C16FC0"/>
    <w:rsid w:val="00C17497"/>
    <w:rsid w:val="00C20503"/>
    <w:rsid w:val="00C211F3"/>
    <w:rsid w:val="00C23422"/>
    <w:rsid w:val="00C23A5C"/>
    <w:rsid w:val="00C30A2E"/>
    <w:rsid w:val="00C42A9E"/>
    <w:rsid w:val="00C43C09"/>
    <w:rsid w:val="00C4433A"/>
    <w:rsid w:val="00C457F8"/>
    <w:rsid w:val="00C45EB1"/>
    <w:rsid w:val="00C506FC"/>
    <w:rsid w:val="00C50B36"/>
    <w:rsid w:val="00C55C7A"/>
    <w:rsid w:val="00C6046A"/>
    <w:rsid w:val="00C60ADD"/>
    <w:rsid w:val="00C62EC2"/>
    <w:rsid w:val="00C6578B"/>
    <w:rsid w:val="00C74849"/>
    <w:rsid w:val="00C751D3"/>
    <w:rsid w:val="00C8598F"/>
    <w:rsid w:val="00C95269"/>
    <w:rsid w:val="00CA07A5"/>
    <w:rsid w:val="00CA1EA0"/>
    <w:rsid w:val="00CA5E6C"/>
    <w:rsid w:val="00CA6B7E"/>
    <w:rsid w:val="00CA79E7"/>
    <w:rsid w:val="00CB08A1"/>
    <w:rsid w:val="00CB0C06"/>
    <w:rsid w:val="00CB49D0"/>
    <w:rsid w:val="00CC131D"/>
    <w:rsid w:val="00CC6B4F"/>
    <w:rsid w:val="00CC7B78"/>
    <w:rsid w:val="00CD2D13"/>
    <w:rsid w:val="00CD3AF2"/>
    <w:rsid w:val="00CD412B"/>
    <w:rsid w:val="00CD600A"/>
    <w:rsid w:val="00CD7212"/>
    <w:rsid w:val="00CE01A7"/>
    <w:rsid w:val="00CE2CF4"/>
    <w:rsid w:val="00CE2FF4"/>
    <w:rsid w:val="00CE7AB3"/>
    <w:rsid w:val="00CF0898"/>
    <w:rsid w:val="00CF2DC6"/>
    <w:rsid w:val="00CF448A"/>
    <w:rsid w:val="00D0517F"/>
    <w:rsid w:val="00D06761"/>
    <w:rsid w:val="00D078FA"/>
    <w:rsid w:val="00D1164E"/>
    <w:rsid w:val="00D1332C"/>
    <w:rsid w:val="00D16CED"/>
    <w:rsid w:val="00D20A30"/>
    <w:rsid w:val="00D20D6A"/>
    <w:rsid w:val="00D22AEC"/>
    <w:rsid w:val="00D23895"/>
    <w:rsid w:val="00D24080"/>
    <w:rsid w:val="00D24AB6"/>
    <w:rsid w:val="00D30739"/>
    <w:rsid w:val="00D30FEA"/>
    <w:rsid w:val="00D3255E"/>
    <w:rsid w:val="00D359D3"/>
    <w:rsid w:val="00D43F3A"/>
    <w:rsid w:val="00D47D09"/>
    <w:rsid w:val="00D54B5E"/>
    <w:rsid w:val="00D574B2"/>
    <w:rsid w:val="00D60F55"/>
    <w:rsid w:val="00D62B4F"/>
    <w:rsid w:val="00D722BB"/>
    <w:rsid w:val="00D7566E"/>
    <w:rsid w:val="00D75B59"/>
    <w:rsid w:val="00D776CE"/>
    <w:rsid w:val="00D77AC2"/>
    <w:rsid w:val="00D802BF"/>
    <w:rsid w:val="00D8157B"/>
    <w:rsid w:val="00D81660"/>
    <w:rsid w:val="00D82E3C"/>
    <w:rsid w:val="00D83CC3"/>
    <w:rsid w:val="00D841B0"/>
    <w:rsid w:val="00D86380"/>
    <w:rsid w:val="00D91470"/>
    <w:rsid w:val="00D921BE"/>
    <w:rsid w:val="00D922E6"/>
    <w:rsid w:val="00D92FEC"/>
    <w:rsid w:val="00D977DF"/>
    <w:rsid w:val="00DA149A"/>
    <w:rsid w:val="00DA193E"/>
    <w:rsid w:val="00DA2724"/>
    <w:rsid w:val="00DA281C"/>
    <w:rsid w:val="00DA3D0B"/>
    <w:rsid w:val="00DA7622"/>
    <w:rsid w:val="00DA7EDA"/>
    <w:rsid w:val="00DB2899"/>
    <w:rsid w:val="00DB41AC"/>
    <w:rsid w:val="00DB4C8E"/>
    <w:rsid w:val="00DB4F05"/>
    <w:rsid w:val="00DB7899"/>
    <w:rsid w:val="00DC1048"/>
    <w:rsid w:val="00DC28E2"/>
    <w:rsid w:val="00DC301F"/>
    <w:rsid w:val="00DD1C74"/>
    <w:rsid w:val="00DD4994"/>
    <w:rsid w:val="00DE1402"/>
    <w:rsid w:val="00DE669E"/>
    <w:rsid w:val="00DE6FC6"/>
    <w:rsid w:val="00DF1647"/>
    <w:rsid w:val="00DF5F73"/>
    <w:rsid w:val="00DF67EC"/>
    <w:rsid w:val="00E05FA3"/>
    <w:rsid w:val="00E140AD"/>
    <w:rsid w:val="00E157E0"/>
    <w:rsid w:val="00E15F11"/>
    <w:rsid w:val="00E22A90"/>
    <w:rsid w:val="00E23EAC"/>
    <w:rsid w:val="00E3120D"/>
    <w:rsid w:val="00E31F2D"/>
    <w:rsid w:val="00E347DF"/>
    <w:rsid w:val="00E35BAA"/>
    <w:rsid w:val="00E4020E"/>
    <w:rsid w:val="00E40C04"/>
    <w:rsid w:val="00E4568F"/>
    <w:rsid w:val="00E47214"/>
    <w:rsid w:val="00E521C4"/>
    <w:rsid w:val="00E52C71"/>
    <w:rsid w:val="00E60040"/>
    <w:rsid w:val="00E64B7B"/>
    <w:rsid w:val="00E64EAB"/>
    <w:rsid w:val="00E656DC"/>
    <w:rsid w:val="00E65C88"/>
    <w:rsid w:val="00E66B8C"/>
    <w:rsid w:val="00E72178"/>
    <w:rsid w:val="00E7268E"/>
    <w:rsid w:val="00E73865"/>
    <w:rsid w:val="00E74644"/>
    <w:rsid w:val="00E74DFB"/>
    <w:rsid w:val="00E74F96"/>
    <w:rsid w:val="00E76D04"/>
    <w:rsid w:val="00E80371"/>
    <w:rsid w:val="00E83CA9"/>
    <w:rsid w:val="00E862E8"/>
    <w:rsid w:val="00E877C2"/>
    <w:rsid w:val="00E902C5"/>
    <w:rsid w:val="00E95A1F"/>
    <w:rsid w:val="00E9622C"/>
    <w:rsid w:val="00EA063E"/>
    <w:rsid w:val="00EA0C97"/>
    <w:rsid w:val="00EA2BCB"/>
    <w:rsid w:val="00EA3878"/>
    <w:rsid w:val="00EB0461"/>
    <w:rsid w:val="00EB1DDB"/>
    <w:rsid w:val="00EB50ED"/>
    <w:rsid w:val="00EB593F"/>
    <w:rsid w:val="00EB63D5"/>
    <w:rsid w:val="00EC1E82"/>
    <w:rsid w:val="00EC2218"/>
    <w:rsid w:val="00EC2568"/>
    <w:rsid w:val="00EC377C"/>
    <w:rsid w:val="00EC64D5"/>
    <w:rsid w:val="00ED115E"/>
    <w:rsid w:val="00ED1247"/>
    <w:rsid w:val="00ED2C73"/>
    <w:rsid w:val="00ED4E41"/>
    <w:rsid w:val="00EE2979"/>
    <w:rsid w:val="00EE2D30"/>
    <w:rsid w:val="00EE7923"/>
    <w:rsid w:val="00EF3E1E"/>
    <w:rsid w:val="00F02773"/>
    <w:rsid w:val="00F10FB1"/>
    <w:rsid w:val="00F11360"/>
    <w:rsid w:val="00F13FEE"/>
    <w:rsid w:val="00F16E76"/>
    <w:rsid w:val="00F20345"/>
    <w:rsid w:val="00F2035B"/>
    <w:rsid w:val="00F215E5"/>
    <w:rsid w:val="00F21FE8"/>
    <w:rsid w:val="00F237EB"/>
    <w:rsid w:val="00F30072"/>
    <w:rsid w:val="00F302F3"/>
    <w:rsid w:val="00F33916"/>
    <w:rsid w:val="00F3513E"/>
    <w:rsid w:val="00F36EBC"/>
    <w:rsid w:val="00F37345"/>
    <w:rsid w:val="00F37A6C"/>
    <w:rsid w:val="00F43F25"/>
    <w:rsid w:val="00F5080D"/>
    <w:rsid w:val="00F57598"/>
    <w:rsid w:val="00F602BE"/>
    <w:rsid w:val="00F6253A"/>
    <w:rsid w:val="00F63C59"/>
    <w:rsid w:val="00F66213"/>
    <w:rsid w:val="00F72ED2"/>
    <w:rsid w:val="00F73C60"/>
    <w:rsid w:val="00F76301"/>
    <w:rsid w:val="00F76B38"/>
    <w:rsid w:val="00F80521"/>
    <w:rsid w:val="00F84B11"/>
    <w:rsid w:val="00F879C2"/>
    <w:rsid w:val="00F93A2D"/>
    <w:rsid w:val="00F93C35"/>
    <w:rsid w:val="00FA1BA4"/>
    <w:rsid w:val="00FA6732"/>
    <w:rsid w:val="00FB4CA9"/>
    <w:rsid w:val="00FB5779"/>
    <w:rsid w:val="00FB6AD0"/>
    <w:rsid w:val="00FC08FB"/>
    <w:rsid w:val="00FD0750"/>
    <w:rsid w:val="00FD0A01"/>
    <w:rsid w:val="00FD0A3D"/>
    <w:rsid w:val="00FD2809"/>
    <w:rsid w:val="00FD77BC"/>
    <w:rsid w:val="00FD7D74"/>
    <w:rsid w:val="00FE3610"/>
    <w:rsid w:val="00FE3903"/>
    <w:rsid w:val="00FE4BFF"/>
    <w:rsid w:val="00FE7945"/>
    <w:rsid w:val="00FF1581"/>
    <w:rsid w:val="00FF237B"/>
    <w:rsid w:val="00FF2484"/>
    <w:rsid w:val="00FF2B71"/>
    <w:rsid w:val="00FF5BEE"/>
    <w:rsid w:val="00FF7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2CC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05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B12"/>
    <w:rPr>
      <w:color w:val="0000FF" w:themeColor="hyperlink"/>
      <w:u w:val="single"/>
    </w:rPr>
  </w:style>
  <w:style w:type="paragraph" w:styleId="BalloonText">
    <w:name w:val="Balloon Text"/>
    <w:basedOn w:val="Normal"/>
    <w:link w:val="BalloonTextChar"/>
    <w:uiPriority w:val="99"/>
    <w:semiHidden/>
    <w:unhideWhenUsed/>
    <w:rsid w:val="009E6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D6B"/>
    <w:rPr>
      <w:rFonts w:ascii="Lucida Grande" w:hAnsi="Lucida Grande" w:cs="Lucida Grande"/>
      <w:sz w:val="18"/>
      <w:szCs w:val="18"/>
      <w:lang w:val="en-GB"/>
    </w:rPr>
  </w:style>
  <w:style w:type="paragraph" w:styleId="ListParagraph">
    <w:name w:val="List Paragraph"/>
    <w:basedOn w:val="Normal"/>
    <w:uiPriority w:val="34"/>
    <w:qFormat/>
    <w:rsid w:val="00BD0B73"/>
    <w:pPr>
      <w:ind w:left="720"/>
      <w:contextualSpacing/>
    </w:pPr>
  </w:style>
  <w:style w:type="character" w:styleId="PlaceholderText">
    <w:name w:val="Placeholder Text"/>
    <w:basedOn w:val="DefaultParagraphFont"/>
    <w:uiPriority w:val="99"/>
    <w:semiHidden/>
    <w:rsid w:val="0073347A"/>
    <w:rPr>
      <w:color w:val="808080"/>
    </w:rPr>
  </w:style>
  <w:style w:type="character" w:styleId="CommentReference">
    <w:name w:val="annotation reference"/>
    <w:basedOn w:val="DefaultParagraphFont"/>
    <w:uiPriority w:val="99"/>
    <w:semiHidden/>
    <w:unhideWhenUsed/>
    <w:rsid w:val="00072321"/>
    <w:rPr>
      <w:sz w:val="18"/>
      <w:szCs w:val="18"/>
    </w:rPr>
  </w:style>
  <w:style w:type="paragraph" w:styleId="CommentText">
    <w:name w:val="annotation text"/>
    <w:basedOn w:val="Normal"/>
    <w:link w:val="CommentTextChar"/>
    <w:uiPriority w:val="99"/>
    <w:semiHidden/>
    <w:unhideWhenUsed/>
    <w:rsid w:val="00072321"/>
  </w:style>
  <w:style w:type="character" w:customStyle="1" w:styleId="CommentTextChar">
    <w:name w:val="Comment Text Char"/>
    <w:basedOn w:val="DefaultParagraphFont"/>
    <w:link w:val="CommentText"/>
    <w:uiPriority w:val="99"/>
    <w:semiHidden/>
    <w:rsid w:val="00072321"/>
    <w:rPr>
      <w:lang w:val="en-GB"/>
    </w:rPr>
  </w:style>
  <w:style w:type="paragraph" w:styleId="CommentSubject">
    <w:name w:val="annotation subject"/>
    <w:basedOn w:val="CommentText"/>
    <w:next w:val="CommentText"/>
    <w:link w:val="CommentSubjectChar"/>
    <w:uiPriority w:val="99"/>
    <w:semiHidden/>
    <w:unhideWhenUsed/>
    <w:rsid w:val="00072321"/>
    <w:rPr>
      <w:b/>
      <w:bCs/>
      <w:sz w:val="20"/>
      <w:szCs w:val="20"/>
    </w:rPr>
  </w:style>
  <w:style w:type="character" w:customStyle="1" w:styleId="CommentSubjectChar">
    <w:name w:val="Comment Subject Char"/>
    <w:basedOn w:val="CommentTextChar"/>
    <w:link w:val="CommentSubject"/>
    <w:uiPriority w:val="99"/>
    <w:semiHidden/>
    <w:rsid w:val="00072321"/>
    <w:rPr>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05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B12"/>
    <w:rPr>
      <w:color w:val="0000FF" w:themeColor="hyperlink"/>
      <w:u w:val="single"/>
    </w:rPr>
  </w:style>
  <w:style w:type="paragraph" w:styleId="BalloonText">
    <w:name w:val="Balloon Text"/>
    <w:basedOn w:val="Normal"/>
    <w:link w:val="BalloonTextChar"/>
    <w:uiPriority w:val="99"/>
    <w:semiHidden/>
    <w:unhideWhenUsed/>
    <w:rsid w:val="009E6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D6B"/>
    <w:rPr>
      <w:rFonts w:ascii="Lucida Grande" w:hAnsi="Lucida Grande" w:cs="Lucida Grande"/>
      <w:sz w:val="18"/>
      <w:szCs w:val="18"/>
      <w:lang w:val="en-GB"/>
    </w:rPr>
  </w:style>
  <w:style w:type="paragraph" w:styleId="ListParagraph">
    <w:name w:val="List Paragraph"/>
    <w:basedOn w:val="Normal"/>
    <w:uiPriority w:val="34"/>
    <w:qFormat/>
    <w:rsid w:val="00BD0B73"/>
    <w:pPr>
      <w:ind w:left="720"/>
      <w:contextualSpacing/>
    </w:pPr>
  </w:style>
  <w:style w:type="character" w:styleId="PlaceholderText">
    <w:name w:val="Placeholder Text"/>
    <w:basedOn w:val="DefaultParagraphFont"/>
    <w:uiPriority w:val="99"/>
    <w:semiHidden/>
    <w:rsid w:val="0073347A"/>
    <w:rPr>
      <w:color w:val="808080"/>
    </w:rPr>
  </w:style>
  <w:style w:type="character" w:styleId="CommentReference">
    <w:name w:val="annotation reference"/>
    <w:basedOn w:val="DefaultParagraphFont"/>
    <w:uiPriority w:val="99"/>
    <w:semiHidden/>
    <w:unhideWhenUsed/>
    <w:rsid w:val="00072321"/>
    <w:rPr>
      <w:sz w:val="18"/>
      <w:szCs w:val="18"/>
    </w:rPr>
  </w:style>
  <w:style w:type="paragraph" w:styleId="CommentText">
    <w:name w:val="annotation text"/>
    <w:basedOn w:val="Normal"/>
    <w:link w:val="CommentTextChar"/>
    <w:uiPriority w:val="99"/>
    <w:semiHidden/>
    <w:unhideWhenUsed/>
    <w:rsid w:val="00072321"/>
  </w:style>
  <w:style w:type="character" w:customStyle="1" w:styleId="CommentTextChar">
    <w:name w:val="Comment Text Char"/>
    <w:basedOn w:val="DefaultParagraphFont"/>
    <w:link w:val="CommentText"/>
    <w:uiPriority w:val="99"/>
    <w:semiHidden/>
    <w:rsid w:val="00072321"/>
    <w:rPr>
      <w:lang w:val="en-GB"/>
    </w:rPr>
  </w:style>
  <w:style w:type="paragraph" w:styleId="CommentSubject">
    <w:name w:val="annotation subject"/>
    <w:basedOn w:val="CommentText"/>
    <w:next w:val="CommentText"/>
    <w:link w:val="CommentSubjectChar"/>
    <w:uiPriority w:val="99"/>
    <w:semiHidden/>
    <w:unhideWhenUsed/>
    <w:rsid w:val="00072321"/>
    <w:rPr>
      <w:b/>
      <w:bCs/>
      <w:sz w:val="20"/>
      <w:szCs w:val="20"/>
    </w:rPr>
  </w:style>
  <w:style w:type="character" w:customStyle="1" w:styleId="CommentSubjectChar">
    <w:name w:val="Comment Subject Char"/>
    <w:basedOn w:val="CommentTextChar"/>
    <w:link w:val="CommentSubject"/>
    <w:uiPriority w:val="99"/>
    <w:semiHidden/>
    <w:rsid w:val="0007232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rosindell@imperial.ac.uk"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11</Pages>
  <Words>4743</Words>
  <Characters>27036</Characters>
  <Application>Microsoft Macintosh Word</Application>
  <DocSecurity>0</DocSecurity>
  <Lines>225</Lines>
  <Paragraphs>63</Paragraphs>
  <ScaleCrop>false</ScaleCrop>
  <Company>Imperial College</Company>
  <LinksUpToDate>false</LinksUpToDate>
  <CharactersWithSpaces>31716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Rosindell</dc:creator>
  <cp:keywords/>
  <dc:description/>
  <cp:lastModifiedBy>James Rosindell</cp:lastModifiedBy>
  <cp:revision>220</cp:revision>
  <cp:lastPrinted>2017-11-24T10:30:00Z</cp:lastPrinted>
  <dcterms:created xsi:type="dcterms:W3CDTF">2015-12-07T23:23:00Z</dcterms:created>
  <dcterms:modified xsi:type="dcterms:W3CDTF">2019-11-26T15:46:00Z</dcterms:modified>
</cp:coreProperties>
</file>